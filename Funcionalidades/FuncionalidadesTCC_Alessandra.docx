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33A0" w14:textId="7F2FF06F" w:rsidR="01CBE55C" w:rsidRDefault="01CBE55C"/>
    <w:p w14:paraId="1E207724" w14:textId="22D8BAE1" w:rsidR="00D34D18" w:rsidRDefault="6FFF36D4">
      <w:r>
        <w:t xml:space="preserve">Optei por utilizar a playlist do Gustavo Guanabara, para disponibilizar para os alunos como um material extra. Inclusive gosto muita das aulas dele e quando </w:t>
      </w:r>
      <w:r w:rsidR="0D3F932C">
        <w:t>fiz a matéria de Programação Orientada a Objetos, estudava a partir dos vídeos dele, além das aulas presenciais.</w:t>
      </w:r>
    </w:p>
    <w:p w14:paraId="24285F01" w14:textId="572FEE58" w:rsidR="6A697CD4" w:rsidRPr="00052B23" w:rsidRDefault="6A697CD4" w:rsidP="339ED8D5">
      <w:pPr>
        <w:rPr>
          <w:lang w:val="en-US"/>
        </w:rPr>
      </w:pPr>
      <w:r w:rsidRPr="00052B23">
        <w:rPr>
          <w:lang w:val="en-US"/>
        </w:rPr>
        <w:t>Link para a Playlist:</w:t>
      </w:r>
    </w:p>
    <w:p w14:paraId="7C5CF1FF" w14:textId="3A1CF23A" w:rsidR="4A2AB817" w:rsidRPr="00052B23" w:rsidRDefault="00957535" w:rsidP="339ED8D5">
      <w:pPr>
        <w:rPr>
          <w:rFonts w:ascii="Segoe UI" w:eastAsia="Segoe UI" w:hAnsi="Segoe UI" w:cs="Segoe UI"/>
          <w:b/>
          <w:bCs/>
          <w:color w:val="333333"/>
          <w:sz w:val="21"/>
          <w:szCs w:val="21"/>
          <w:lang w:val="en-US"/>
        </w:rPr>
      </w:pPr>
      <w:r>
        <w:fldChar w:fldCharType="begin"/>
      </w:r>
      <w:r w:rsidRPr="00893AD6">
        <w:rPr>
          <w:lang w:val="en-US"/>
          <w:rPrChange w:id="0" w:author="Amanda Dias Oliveira Duraes" w:date="2021-05-03T21:44:00Z">
            <w:rPr/>
          </w:rPrChange>
        </w:rPr>
        <w:instrText xml:space="preserve"> HYPERLINK "https://www.youtube.com/playlist?list=PLHz_AreHm4dkqe2aR0tQK74m8SFe-aGsY" \h </w:instrText>
      </w:r>
      <w:r>
        <w:fldChar w:fldCharType="separate"/>
      </w:r>
      <w:proofErr w:type="spellStart"/>
      <w:r w:rsidR="4A2AB817" w:rsidRPr="00052B23">
        <w:rPr>
          <w:rStyle w:val="Hyperlink"/>
          <w:rFonts w:ascii="Segoe UI" w:eastAsia="Segoe UI" w:hAnsi="Segoe UI" w:cs="Segoe UI"/>
          <w:b/>
          <w:bCs/>
          <w:sz w:val="21"/>
          <w:szCs w:val="21"/>
          <w:lang w:val="en-US"/>
        </w:rPr>
        <w:t>PlayList</w:t>
      </w:r>
      <w:proofErr w:type="spellEnd"/>
      <w:r w:rsidR="4A2AB817" w:rsidRPr="00052B23">
        <w:rPr>
          <w:rStyle w:val="Hyperlink"/>
          <w:rFonts w:ascii="Segoe UI" w:eastAsia="Segoe UI" w:hAnsi="Segoe UI" w:cs="Segoe UI"/>
          <w:b/>
          <w:bCs/>
          <w:sz w:val="21"/>
          <w:szCs w:val="21"/>
          <w:lang w:val="en-US"/>
        </w:rPr>
        <w:t xml:space="preserve"> POO</w:t>
      </w:r>
      <w:r>
        <w:rPr>
          <w:rStyle w:val="Hyperlink"/>
          <w:rFonts w:ascii="Segoe UI" w:eastAsia="Segoe UI" w:hAnsi="Segoe UI" w:cs="Segoe UI"/>
          <w:b/>
          <w:bCs/>
          <w:sz w:val="21"/>
          <w:szCs w:val="21"/>
          <w:lang w:val="en-US"/>
        </w:rPr>
        <w:fldChar w:fldCharType="end"/>
      </w:r>
    </w:p>
    <w:p w14:paraId="40DFCB85" w14:textId="60ECC9F7" w:rsidR="4A2AB817" w:rsidRDefault="4A2AB817" w:rsidP="339ED8D5">
      <w:pPr>
        <w:rPr>
          <w:rFonts w:ascii="Segoe UI" w:eastAsia="Segoe UI" w:hAnsi="Segoe UI" w:cs="Segoe UI"/>
          <w:b/>
          <w:bCs/>
          <w:sz w:val="21"/>
          <w:szCs w:val="21"/>
        </w:rPr>
      </w:pPr>
      <w:r w:rsidRPr="339ED8D5">
        <w:rPr>
          <w:rFonts w:ascii="Segoe UI" w:eastAsia="Segoe UI" w:hAnsi="Segoe UI" w:cs="Segoe UI"/>
          <w:sz w:val="21"/>
          <w:szCs w:val="21"/>
        </w:rPr>
        <w:t>Disponibilizarei os vídeos 1 ao 31, onde serão separados os conteúdos práticos e teóricos.</w:t>
      </w:r>
    </w:p>
    <w:p w14:paraId="330996D8" w14:textId="63156B82" w:rsidR="339ED8D5" w:rsidRDefault="339ED8D5" w:rsidP="339ED8D5">
      <w:pPr>
        <w:rPr>
          <w:rFonts w:ascii="Segoe UI" w:eastAsia="Segoe UI" w:hAnsi="Segoe UI" w:cs="Segoe UI"/>
          <w:sz w:val="21"/>
          <w:szCs w:val="21"/>
        </w:rPr>
      </w:pPr>
    </w:p>
    <w:p w14:paraId="467A2D11" w14:textId="6D04400D" w:rsidR="4A2AB817" w:rsidRDefault="4A2AB817" w:rsidP="43FD4E27">
      <w:pPr>
        <w:jc w:val="center"/>
        <w:rPr>
          <w:rFonts w:asciiTheme="majorHAnsi" w:eastAsiaTheme="majorEastAsia" w:hAnsiTheme="majorHAnsi" w:cstheme="majorBidi"/>
          <w:color w:val="002060"/>
          <w:sz w:val="52"/>
          <w:szCs w:val="52"/>
        </w:rPr>
      </w:pPr>
      <w:r w:rsidRPr="43FD4E27">
        <w:rPr>
          <w:rFonts w:asciiTheme="majorHAnsi" w:eastAsiaTheme="majorEastAsia" w:hAnsiTheme="majorHAnsi" w:cstheme="majorBidi"/>
          <w:color w:val="002060"/>
          <w:sz w:val="52"/>
          <w:szCs w:val="52"/>
        </w:rPr>
        <w:t xml:space="preserve">Lista de Boas e Más </w:t>
      </w:r>
      <w:r w:rsidR="112A7B5D" w:rsidRPr="43FD4E27">
        <w:rPr>
          <w:rFonts w:asciiTheme="majorHAnsi" w:eastAsiaTheme="majorEastAsia" w:hAnsiTheme="majorHAnsi" w:cstheme="majorBidi"/>
          <w:color w:val="002060"/>
          <w:sz w:val="52"/>
          <w:szCs w:val="52"/>
        </w:rPr>
        <w:t>práticas</w:t>
      </w:r>
      <w:r w:rsidRPr="43FD4E27">
        <w:rPr>
          <w:rFonts w:asciiTheme="majorHAnsi" w:eastAsiaTheme="majorEastAsia" w:hAnsiTheme="majorHAnsi" w:cstheme="majorBidi"/>
          <w:color w:val="002060"/>
          <w:sz w:val="52"/>
          <w:szCs w:val="52"/>
        </w:rPr>
        <w:t xml:space="preserve"> na </w:t>
      </w:r>
      <w:r w:rsidR="1CFDA181" w:rsidRPr="43FD4E27">
        <w:rPr>
          <w:rFonts w:asciiTheme="majorHAnsi" w:eastAsiaTheme="majorEastAsia" w:hAnsiTheme="majorHAnsi" w:cstheme="majorBidi"/>
          <w:color w:val="002060"/>
          <w:sz w:val="52"/>
          <w:szCs w:val="52"/>
        </w:rPr>
        <w:t xml:space="preserve">Programação </w:t>
      </w:r>
      <w:r w:rsidRPr="43FD4E27">
        <w:rPr>
          <w:rFonts w:asciiTheme="majorHAnsi" w:eastAsiaTheme="majorEastAsia" w:hAnsiTheme="majorHAnsi" w:cstheme="majorBidi"/>
          <w:color w:val="002060"/>
          <w:sz w:val="52"/>
          <w:szCs w:val="52"/>
        </w:rPr>
        <w:t>Orienta</w:t>
      </w:r>
      <w:r w:rsidR="0BD473E3" w:rsidRPr="43FD4E27">
        <w:rPr>
          <w:rFonts w:asciiTheme="majorHAnsi" w:eastAsiaTheme="majorEastAsia" w:hAnsiTheme="majorHAnsi" w:cstheme="majorBidi"/>
          <w:color w:val="002060"/>
          <w:sz w:val="52"/>
          <w:szCs w:val="52"/>
        </w:rPr>
        <w:t>da</w:t>
      </w:r>
      <w:r w:rsidRPr="43FD4E27">
        <w:rPr>
          <w:rFonts w:asciiTheme="majorHAnsi" w:eastAsiaTheme="majorEastAsia" w:hAnsiTheme="majorHAnsi" w:cstheme="majorBidi"/>
          <w:color w:val="002060"/>
          <w:sz w:val="52"/>
          <w:szCs w:val="52"/>
        </w:rPr>
        <w:t xml:space="preserve"> a Objetos:</w:t>
      </w:r>
    </w:p>
    <w:p w14:paraId="5C1BBD8B" w14:textId="5AC5994A" w:rsidR="339ED8D5" w:rsidRDefault="339ED8D5" w:rsidP="339ED8D5">
      <w:pPr>
        <w:rPr>
          <w:rFonts w:asciiTheme="majorHAnsi" w:eastAsiaTheme="majorEastAsia" w:hAnsiTheme="majorHAnsi" w:cstheme="majorBidi"/>
          <w:color w:val="002060"/>
          <w:sz w:val="52"/>
          <w:szCs w:val="52"/>
        </w:rPr>
      </w:pPr>
    </w:p>
    <w:p w14:paraId="24B4695D" w14:textId="1FFDC83E" w:rsidR="29B564D1" w:rsidRDefault="29B564D1" w:rsidP="43FD4E27">
      <w:pPr>
        <w:jc w:val="center"/>
        <w:rPr>
          <w:b/>
          <w:bCs/>
          <w:color w:val="7030A0"/>
          <w:sz w:val="30"/>
          <w:szCs w:val="30"/>
        </w:rPr>
      </w:pPr>
      <w:r w:rsidRPr="43FD4E27">
        <w:rPr>
          <w:b/>
          <w:bCs/>
          <w:color w:val="7030A0"/>
          <w:sz w:val="30"/>
          <w:szCs w:val="30"/>
        </w:rPr>
        <w:t>Más práticas na Programação Orientada a Objetos</w:t>
      </w:r>
      <w:ins w:id="1" w:author="Alessandra Paulino" w:date="2021-04-20T09:00:00Z">
        <w:r w:rsidR="00C91508">
          <w:rPr>
            <w:b/>
            <w:bCs/>
            <w:color w:val="7030A0"/>
            <w:sz w:val="30"/>
            <w:szCs w:val="30"/>
          </w:rPr>
          <w:t xml:space="preserve"> </w:t>
        </w:r>
        <w:r w:rsidR="00F81C86">
          <w:rPr>
            <w:b/>
            <w:bCs/>
            <w:color w:val="7030A0"/>
            <w:sz w:val="30"/>
            <w:szCs w:val="30"/>
          </w:rPr>
          <w:t>e Java</w:t>
        </w:r>
      </w:ins>
      <w:r w:rsidRPr="43FD4E27">
        <w:rPr>
          <w:b/>
          <w:bCs/>
          <w:color w:val="7030A0"/>
          <w:sz w:val="30"/>
          <w:szCs w:val="30"/>
        </w:rPr>
        <w:t>:</w:t>
      </w:r>
    </w:p>
    <w:p w14:paraId="01AE878A" w14:textId="371DB908" w:rsidR="542C45CA" w:rsidRDefault="542C45CA" w:rsidP="339ED8D5">
      <w:r>
        <w:t xml:space="preserve">1 – A declaração de mais de uma classe </w:t>
      </w:r>
      <w:proofErr w:type="spellStart"/>
      <w:r>
        <w:t>public</w:t>
      </w:r>
      <w:proofErr w:type="spellEnd"/>
      <w:r>
        <w:t xml:space="preserve"> em um mesmo arquivo resulta em um erro de compilação</w:t>
      </w:r>
      <w:r w:rsidR="39684D03">
        <w:t>;</w:t>
      </w:r>
    </w:p>
    <w:p w14:paraId="63AC9D22" w14:textId="4E7AD4B7" w:rsidR="542C45CA" w:rsidRDefault="542C45CA" w:rsidP="339ED8D5">
      <w:r>
        <w:t xml:space="preserve">2 – Caso o número de argumentos em uma chamada de método não corresponder ao número de </w:t>
      </w:r>
      <w:r w:rsidR="2580BC06">
        <w:t>parâmetros em sua declaração de método</w:t>
      </w:r>
      <w:r w:rsidR="006E26B6">
        <w:t>,</w:t>
      </w:r>
      <w:r w:rsidR="2580BC06">
        <w:t xml:space="preserve"> ocorrerá um erro de compilação;</w:t>
      </w:r>
    </w:p>
    <w:p w14:paraId="19F0D29F" w14:textId="7608DD75" w:rsidR="2580BC06" w:rsidRDefault="2580BC06" w:rsidP="339ED8D5">
      <w:r>
        <w:t xml:space="preserve">3 - Ocorrerá um erro de compilação se o tipo de qualquer argumento em uma chamada de método não for consistente com </w:t>
      </w:r>
      <w:r w:rsidR="31752D9A">
        <w:t>o tipo</w:t>
      </w:r>
      <w:r>
        <w:t xml:space="preserve"> do parâmetro correspondente na declaração do </w:t>
      </w:r>
      <w:r w:rsidR="3FF51C17">
        <w:t>método;</w:t>
      </w:r>
    </w:p>
    <w:p w14:paraId="023E7755" w14:textId="41C78D31" w:rsidR="58EB8C98" w:rsidRDefault="58EB8C98" w:rsidP="339ED8D5">
      <w:r>
        <w:t>4</w:t>
      </w:r>
      <w:r w:rsidR="6CB7325A">
        <w:t xml:space="preserve"> – A tentativa de utilizar uma variável local não inicializada resultará em um erro de compilação</w:t>
      </w:r>
      <w:del w:id="2" w:author="Alessandra Paulino" w:date="2021-04-20T08:58:00Z">
        <w:r w:rsidR="6CB7325A" w:rsidDel="00F50F98">
          <w:delText>.</w:delText>
        </w:r>
      </w:del>
      <w:ins w:id="3" w:author="Alessandra Paulino" w:date="2021-04-20T08:58:00Z">
        <w:r w:rsidR="00F50F98">
          <w:t>;</w:t>
        </w:r>
      </w:ins>
    </w:p>
    <w:p w14:paraId="67AE2C8D" w14:textId="59CF63D4" w:rsidR="501099E4" w:rsidRDefault="501099E4" w:rsidP="339ED8D5">
      <w:r>
        <w:t>5 – Um método que realiza uma única tarefa é mais fácil de testar e depurar do que aquele que realiza muitas tarefas;</w:t>
      </w:r>
    </w:p>
    <w:p w14:paraId="516E868F" w14:textId="657C34C9" w:rsidR="501099E4" w:rsidRDefault="501099E4" w:rsidP="339ED8D5">
      <w:r>
        <w:t xml:space="preserve">6 – Declarar parâmetros de método do mesmo tipo como </w:t>
      </w:r>
      <w:proofErr w:type="spellStart"/>
      <w:r w:rsidRPr="00AA3595">
        <w:rPr>
          <w:rPrChange w:id="4" w:author="Alessandra Paulino" w:date="2021-04-20T09:19:00Z">
            <w:rPr>
              <w:color w:val="FF0000"/>
            </w:rPr>
          </w:rPrChange>
        </w:rPr>
        <w:t>float</w:t>
      </w:r>
      <w:proofErr w:type="spellEnd"/>
      <w:r w:rsidRPr="00AA3595">
        <w:rPr>
          <w:rPrChange w:id="5" w:author="Alessandra Paulino" w:date="2021-04-20T09:19:00Z">
            <w:rPr>
              <w:color w:val="FF0000"/>
            </w:rPr>
          </w:rPrChange>
        </w:rPr>
        <w:t xml:space="preserve"> a, b ao invés de </w:t>
      </w:r>
      <w:proofErr w:type="spellStart"/>
      <w:r w:rsidRPr="00AA3595">
        <w:rPr>
          <w:rPrChange w:id="6" w:author="Alessandra Paulino" w:date="2021-04-20T09:19:00Z">
            <w:rPr>
              <w:color w:val="FF0000"/>
            </w:rPr>
          </w:rPrChange>
        </w:rPr>
        <w:t>float</w:t>
      </w:r>
      <w:proofErr w:type="spellEnd"/>
      <w:r w:rsidRPr="00AA3595">
        <w:rPr>
          <w:rPrChange w:id="7" w:author="Alessandra Paulino" w:date="2021-04-20T09:19:00Z">
            <w:rPr>
              <w:color w:val="FF0000"/>
            </w:rPr>
          </w:rPrChange>
        </w:rPr>
        <w:t xml:space="preserve"> </w:t>
      </w:r>
      <w:proofErr w:type="gramStart"/>
      <w:r w:rsidRPr="00AA3595">
        <w:rPr>
          <w:rPrChange w:id="8" w:author="Alessandra Paulino" w:date="2021-04-20T09:19:00Z">
            <w:rPr>
              <w:color w:val="FF0000"/>
            </w:rPr>
          </w:rPrChange>
        </w:rPr>
        <w:t xml:space="preserve">a, </w:t>
      </w:r>
      <w:proofErr w:type="spellStart"/>
      <w:r w:rsidRPr="00AA3595">
        <w:rPr>
          <w:rPrChange w:id="9" w:author="Alessandra Paulino" w:date="2021-04-20T09:19:00Z">
            <w:rPr>
              <w:color w:val="FF0000"/>
            </w:rPr>
          </w:rPrChange>
        </w:rPr>
        <w:t>float</w:t>
      </w:r>
      <w:proofErr w:type="spellEnd"/>
      <w:proofErr w:type="gramEnd"/>
      <w:r w:rsidRPr="00AA3595">
        <w:rPr>
          <w:rPrChange w:id="10" w:author="Alessandra Paulino" w:date="2021-04-20T09:19:00Z">
            <w:rPr>
              <w:color w:val="FF0000"/>
            </w:rPr>
          </w:rPrChange>
        </w:rPr>
        <w:t xml:space="preserve"> b</w:t>
      </w:r>
      <w:r w:rsidRPr="00AA3595">
        <w:t xml:space="preserve"> </w:t>
      </w:r>
      <w:r>
        <w:t>é um erro de sintaxe;</w:t>
      </w:r>
    </w:p>
    <w:p w14:paraId="12B20A5C" w14:textId="51407E13" w:rsidR="533CC889" w:rsidRDefault="533CC889" w:rsidP="339ED8D5">
      <w:r>
        <w:t xml:space="preserve">7 - </w:t>
      </w:r>
      <w:r w:rsidR="746E8812">
        <w:t>É</w:t>
      </w:r>
      <w:r>
        <w:t xml:space="preserve"> um erro de sintaxe dividir uma </w:t>
      </w:r>
      <w:proofErr w:type="spellStart"/>
      <w:r>
        <w:t>String</w:t>
      </w:r>
      <w:proofErr w:type="spellEnd"/>
      <w:r>
        <w:t xml:space="preserve"> em linhas, caso seja necessário, </w:t>
      </w:r>
      <w:r w:rsidR="453ECC2C">
        <w:t xml:space="preserve">faça a divisão </w:t>
      </w:r>
      <w:r w:rsidR="33136D44">
        <w:t>de uma</w:t>
      </w:r>
      <w:r>
        <w:t xml:space="preserve"> </w:t>
      </w:r>
      <w:proofErr w:type="spellStart"/>
      <w:r>
        <w:t>String</w:t>
      </w:r>
      <w:proofErr w:type="spellEnd"/>
      <w:r>
        <w:t xml:space="preserve"> em várias unidades menores </w:t>
      </w:r>
      <w:r w:rsidR="037F9EA3">
        <w:t xml:space="preserve">e utilize a concatenação de </w:t>
      </w:r>
      <w:proofErr w:type="spellStart"/>
      <w:r w:rsidR="037F9EA3">
        <w:t>String</w:t>
      </w:r>
      <w:proofErr w:type="spellEnd"/>
      <w:r w:rsidR="037F9EA3">
        <w:t xml:space="preserve"> para obter a </w:t>
      </w:r>
      <w:proofErr w:type="spellStart"/>
      <w:r w:rsidR="037F9EA3">
        <w:t>String</w:t>
      </w:r>
      <w:proofErr w:type="spellEnd"/>
      <w:r w:rsidR="037F9EA3">
        <w:t xml:space="preserve"> desejada</w:t>
      </w:r>
      <w:r w:rsidR="03504C38">
        <w:t>;</w:t>
      </w:r>
    </w:p>
    <w:p w14:paraId="47F3FF71" w14:textId="77777777" w:rsidR="00256A97" w:rsidRDefault="03504C38" w:rsidP="339ED8D5">
      <w:pPr>
        <w:rPr>
          <w:ins w:id="11" w:author="Alessandra Paulino" w:date="2021-04-20T09:01:00Z"/>
        </w:rPr>
      </w:pPr>
      <w:r>
        <w:t xml:space="preserve">8 – Confundir o operador + utilizado na concatenação de </w:t>
      </w:r>
      <w:proofErr w:type="spellStart"/>
      <w:r>
        <w:t>string</w:t>
      </w:r>
      <w:proofErr w:type="spellEnd"/>
      <w:r>
        <w:t xml:space="preserve"> com o operador + utilizado para a adição de resultados pode </w:t>
      </w:r>
      <w:r w:rsidR="54B3F577">
        <w:t xml:space="preserve">resultar em resultados estranhos. </w:t>
      </w:r>
    </w:p>
    <w:p w14:paraId="4CCD7888" w14:textId="0FA855E6" w:rsidR="03504C38" w:rsidRDefault="54B3F577" w:rsidP="339ED8D5">
      <w:commentRangeStart w:id="12"/>
      <w:r w:rsidRPr="00256A97">
        <w:rPr>
          <w:color w:val="FF0000"/>
          <w:rPrChange w:id="13" w:author="Alessandra Paulino" w:date="2021-04-20T09:01:00Z">
            <w:rPr/>
          </w:rPrChange>
        </w:rPr>
        <w:t>O Java avalia operadores da esquerda para a direita. Fique atento quanto a esta questão;</w:t>
      </w:r>
      <w:commentRangeEnd w:id="12"/>
      <w:r w:rsidR="00256A97">
        <w:rPr>
          <w:rStyle w:val="Refdecomentrio"/>
        </w:rPr>
        <w:commentReference w:id="12"/>
      </w:r>
    </w:p>
    <w:p w14:paraId="6F268788" w14:textId="532B317C" w:rsidR="57E0241C" w:rsidRDefault="57E0241C" w:rsidP="339ED8D5">
      <w:r>
        <w:t>9 – Converter um valor do tipo primit</w:t>
      </w:r>
      <w:r w:rsidR="46238DDE">
        <w:t>ivo</w:t>
      </w:r>
      <w:r w:rsidR="6758CAF2">
        <w:t xml:space="preserve"> em um outro tipo </w:t>
      </w:r>
      <w:r w:rsidR="617666B0">
        <w:t>primitivo pode</w:t>
      </w:r>
      <w:r w:rsidR="46238DDE">
        <w:t xml:space="preserve"> alterar o valor se o</w:t>
      </w:r>
      <w:r w:rsidR="07C025A2">
        <w:t xml:space="preserve"> novo tipo não for válido</w:t>
      </w:r>
      <w:r w:rsidR="5D266AE7">
        <w:t>;</w:t>
      </w:r>
    </w:p>
    <w:p w14:paraId="7A594F2F" w14:textId="28409E42" w:rsidR="4BA1D75F" w:rsidRDefault="4BA1D75F" w:rsidP="339ED8D5">
      <w:r>
        <w:t>10 – Um erro de compilação ocorre quando uma variável local é declarada mais de uma vez em um método;</w:t>
      </w:r>
    </w:p>
    <w:p w14:paraId="70FCF0E7" w14:textId="58007BC3" w:rsidR="4BA1D75F" w:rsidRDefault="4BA1D75F" w:rsidP="339ED8D5">
      <w:r>
        <w:lastRenderedPageBreak/>
        <w:t>11- Declarar métodos sobrecarregados com listas de parâmetros idênticas é um erro de compilação independentemente de os tipos de retorno serem diferentes;</w:t>
      </w:r>
    </w:p>
    <w:p w14:paraId="2A08E25D" w14:textId="23CBB291" w:rsidR="3B9D1B08" w:rsidRDefault="3B9D1B08" w:rsidP="339ED8D5">
      <w:r>
        <w:t xml:space="preserve">12 – Um índice precisa ser um valor </w:t>
      </w:r>
      <w:proofErr w:type="spellStart"/>
      <w:r>
        <w:t>int</w:t>
      </w:r>
      <w:proofErr w:type="spellEnd"/>
      <w:r>
        <w:t xml:space="preserve"> ou um valor de um tipo que possa ser promovido a </w:t>
      </w:r>
      <w:proofErr w:type="spellStart"/>
      <w:r>
        <w:t>int</w:t>
      </w:r>
      <w:proofErr w:type="spellEnd"/>
      <w:r>
        <w:t>, caso contrário ocorrerá um erro de compilação;</w:t>
      </w:r>
    </w:p>
    <w:p w14:paraId="691CAC0F" w14:textId="089127B3" w:rsidR="3B9D1B08" w:rsidRPr="00630965" w:rsidRDefault="3B9D1B08" w:rsidP="339ED8D5">
      <w:pPr>
        <w:rPr>
          <w:ins w:id="14" w:author="Amanda  Durães" w:date="2021-04-20T18:13:00Z"/>
          <w:color w:val="FF0000"/>
        </w:rPr>
      </w:pPr>
      <w:commentRangeStart w:id="15"/>
      <w:r w:rsidRPr="0766F8CB">
        <w:rPr>
          <w:color w:val="FF0000"/>
          <w:rPrChange w:id="16" w:author="Alessandra Paulino" w:date="2021-04-20T09:03:00Z">
            <w:rPr/>
          </w:rPrChange>
        </w:rPr>
        <w:t xml:space="preserve">13 – Em uma declaração de </w:t>
      </w:r>
      <w:proofErr w:type="spellStart"/>
      <w:r w:rsidRPr="0766F8CB">
        <w:rPr>
          <w:color w:val="FF0000"/>
          <w:rPrChange w:id="17" w:author="Alessandra Paulino" w:date="2021-04-20T09:03:00Z">
            <w:rPr/>
          </w:rPrChange>
        </w:rPr>
        <w:t>array</w:t>
      </w:r>
      <w:proofErr w:type="spellEnd"/>
      <w:r w:rsidRPr="0766F8CB">
        <w:rPr>
          <w:color w:val="FF0000"/>
          <w:rPrChange w:id="18" w:author="Alessandra Paulino" w:date="2021-04-20T09:03:00Z">
            <w:rPr/>
          </w:rPrChange>
        </w:rPr>
        <w:t>, especificar o número de elementos entre os colchetes da declaração, por exemplo (</w:t>
      </w:r>
      <w:proofErr w:type="spellStart"/>
      <w:proofErr w:type="gramStart"/>
      <w:r w:rsidRPr="0766F8CB">
        <w:rPr>
          <w:color w:val="FF0000"/>
          <w:rPrChange w:id="19" w:author="Alessandra Paulino" w:date="2021-04-20T09:03:00Z">
            <w:rPr/>
          </w:rPrChange>
        </w:rPr>
        <w:t>int</w:t>
      </w:r>
      <w:proofErr w:type="spellEnd"/>
      <w:r w:rsidRPr="0766F8CB">
        <w:rPr>
          <w:color w:val="FF0000"/>
          <w:rPrChange w:id="20" w:author="Alessandra Paulino" w:date="2021-04-20T09:03:00Z">
            <w:rPr/>
          </w:rPrChange>
        </w:rPr>
        <w:t>[</w:t>
      </w:r>
      <w:proofErr w:type="gramEnd"/>
      <w:r w:rsidR="65DD6D78" w:rsidRPr="0766F8CB">
        <w:rPr>
          <w:color w:val="FF0000"/>
          <w:rPrChange w:id="21" w:author="Alessandra Paulino" w:date="2021-04-20T09:03:00Z">
            <w:rPr/>
          </w:rPrChange>
        </w:rPr>
        <w:t>5]</w:t>
      </w:r>
      <w:del w:id="22" w:author="Amanda  Durães" w:date="2021-04-20T18:13:00Z">
        <w:r w:rsidRPr="0766F8CB" w:rsidDel="65DD6D78">
          <w:rPr>
            <w:color w:val="FF0000"/>
            <w:rPrChange w:id="23" w:author="Alessandra Paulino" w:date="2021-04-20T09:03:00Z">
              <w:rPr/>
            </w:rPrChange>
          </w:rPr>
          <w:delText>,</w:delText>
        </w:r>
      </w:del>
      <w:r w:rsidR="65DD6D78" w:rsidRPr="0766F8CB">
        <w:rPr>
          <w:color w:val="FF0000"/>
          <w:rPrChange w:id="24" w:author="Alessandra Paulino" w:date="2021-04-20T09:03:00Z">
            <w:rPr/>
          </w:rPrChange>
        </w:rPr>
        <w:t xml:space="preserve"> c ) é um erro de sintaxe;</w:t>
      </w:r>
      <w:commentRangeEnd w:id="15"/>
      <w:r>
        <w:rPr>
          <w:rStyle w:val="Refdecomentrio"/>
        </w:rPr>
        <w:commentReference w:id="15"/>
      </w:r>
    </w:p>
    <w:p w14:paraId="7F7FCCAA" w14:textId="73BEF425" w:rsidR="0766F8CB" w:rsidRDefault="0766F8CB" w:rsidP="0766F8CB">
      <w:pPr>
        <w:rPr>
          <w:color w:val="FF0000"/>
          <w:rPrChange w:id="25" w:author="Alessandra Paulino" w:date="2021-04-20T09:03:00Z">
            <w:rPr/>
          </w:rPrChange>
        </w:rPr>
      </w:pPr>
    </w:p>
    <w:p w14:paraId="09AD2888" w14:textId="0482184C" w:rsidR="65DD6D78" w:rsidRDefault="65DD6D78" w:rsidP="339ED8D5">
      <w:r>
        <w:t xml:space="preserve">14 – Declarar múltiplas variáveis de </w:t>
      </w:r>
      <w:proofErr w:type="spellStart"/>
      <w:r>
        <w:t>array</w:t>
      </w:r>
      <w:proofErr w:type="spellEnd"/>
      <w:r>
        <w:t xml:space="preserve"> em uma única declaração pode levar a erros sutis</w:t>
      </w:r>
      <w:r w:rsidR="1600242B">
        <w:t>;</w:t>
      </w:r>
    </w:p>
    <w:p w14:paraId="10EE7D28" w14:textId="19B80101" w:rsidR="1600242B" w:rsidRDefault="1600242B" w:rsidP="339ED8D5">
      <w:r>
        <w:t>15 – Atribuir um valor a uma variável constante depois de ela ter sido inicializada é um erro de compilação;</w:t>
      </w:r>
    </w:p>
    <w:p w14:paraId="264B38B8" w14:textId="0D976705" w:rsidR="1600242B" w:rsidRDefault="1600242B" w:rsidP="339ED8D5">
      <w:r>
        <w:t>16 – Tentar utilizar uma constante antes de ela ser inicializada é um erro de compilação;</w:t>
      </w:r>
    </w:p>
    <w:p w14:paraId="2FB6D201" w14:textId="49D02F5C" w:rsidR="4DC17134" w:rsidRDefault="4DC17134" w:rsidP="339ED8D5">
      <w:r>
        <w:t xml:space="preserve">17 – Uma tentativa por parte de um método que não </w:t>
      </w:r>
      <w:r w:rsidR="773F52A7">
        <w:t xml:space="preserve">é membro de uma classe de acessar um membro </w:t>
      </w:r>
      <w:proofErr w:type="spellStart"/>
      <w:r w:rsidR="773F52A7">
        <w:t>private</w:t>
      </w:r>
      <w:proofErr w:type="spellEnd"/>
      <w:r w:rsidR="773F52A7">
        <w:t xml:space="preserve"> dessa classe é um erro de compilação;</w:t>
      </w:r>
    </w:p>
    <w:p w14:paraId="784A52DF" w14:textId="3F7ACECA" w:rsidR="0A024F1F" w:rsidRDefault="0A024F1F" w:rsidP="339ED8D5">
      <w:r>
        <w:t xml:space="preserve">18 – </w:t>
      </w:r>
      <w:r w:rsidR="2D6D4281">
        <w:t>Frequentemente</w:t>
      </w:r>
      <w:r>
        <w:t xml:space="preserve"> é um erro de lógica quando um método contém um parâmetro ou variável local com o mesmo nome de um campo da classe, neste caso, utilize a referência </w:t>
      </w:r>
      <w:proofErr w:type="spellStart"/>
      <w:r>
        <w:t>t</w:t>
      </w:r>
      <w:r w:rsidR="564F3B4D">
        <w:t>his</w:t>
      </w:r>
      <w:proofErr w:type="spellEnd"/>
      <w:r w:rsidR="564F3B4D">
        <w:t xml:space="preserve"> caso deseje acessar o campo da classe;</w:t>
      </w:r>
    </w:p>
    <w:p w14:paraId="2F45FB37" w14:textId="18503D6C" w:rsidR="6C932B8D" w:rsidRDefault="6C932B8D" w:rsidP="339ED8D5">
      <w:r>
        <w:t xml:space="preserve">19 - É um erro de sintaxe se </w:t>
      </w:r>
      <w:proofErr w:type="spellStart"/>
      <w:r>
        <w:t>this</w:t>
      </w:r>
      <w:proofErr w:type="spellEnd"/>
      <w:r>
        <w:t xml:space="preserve"> for utilizado no corpo de um construtor para chamar um outro construtor da mesma classe se essa chamada não for a primeira instrução do construto</w:t>
      </w:r>
      <w:r w:rsidR="2890143C">
        <w:t>r;</w:t>
      </w:r>
    </w:p>
    <w:p w14:paraId="77EEAD80" w14:textId="51E61046" w:rsidR="2890143C" w:rsidRDefault="2890143C" w:rsidP="339ED8D5">
      <w:r>
        <w:t xml:space="preserve">20 </w:t>
      </w:r>
      <w:r w:rsidR="3A45A1BE">
        <w:t>– Um</w:t>
      </w:r>
      <w:r w:rsidR="07E9B733">
        <w:t xml:space="preserve"> erro de compilação ocorre se um programa tentar inicializar um objeto de uma classe passando o número incorreto ou tipos de argumentos </w:t>
      </w:r>
      <w:ins w:id="26" w:author="Alessandra Paulino" w:date="2021-04-20T09:06:00Z">
        <w:r w:rsidR="00790632">
          <w:t xml:space="preserve">incorretos </w:t>
        </w:r>
      </w:ins>
      <w:r w:rsidR="07E9B733">
        <w:t>para o construtor da classe;</w:t>
      </w:r>
    </w:p>
    <w:p w14:paraId="7A3B115F" w14:textId="427B7665" w:rsidR="1AA1BBF2" w:rsidRDefault="1AA1BBF2" w:rsidP="339ED8D5">
      <w:r>
        <w:t xml:space="preserve">21 – Um erro de compilação ocorre se um método </w:t>
      </w:r>
      <w:proofErr w:type="spellStart"/>
      <w:r>
        <w:t>static</w:t>
      </w:r>
      <w:proofErr w:type="spellEnd"/>
      <w:r>
        <w:t xml:space="preserve"> chamar um método de instância não </w:t>
      </w:r>
      <w:proofErr w:type="spellStart"/>
      <w:r>
        <w:t>static</w:t>
      </w:r>
      <w:proofErr w:type="spellEnd"/>
      <w:r>
        <w:t xml:space="preserve"> na mesma classe utilizando somente o nome do método;</w:t>
      </w:r>
    </w:p>
    <w:p w14:paraId="7243DA22" w14:textId="300E6A3E" w:rsidR="1AA1BBF2" w:rsidRDefault="1AA1BBF2" w:rsidP="339ED8D5">
      <w:r>
        <w:t xml:space="preserve">22 – Referenciar </w:t>
      </w:r>
      <w:proofErr w:type="spellStart"/>
      <w:r>
        <w:t>this</w:t>
      </w:r>
      <w:proofErr w:type="spellEnd"/>
      <w:r>
        <w:t xml:space="preserve"> em um método </w:t>
      </w:r>
      <w:proofErr w:type="spellStart"/>
      <w:r>
        <w:t>static</w:t>
      </w:r>
      <w:proofErr w:type="spellEnd"/>
      <w:r>
        <w:t xml:space="preserve"> é considerado um erro de sintaxe;</w:t>
      </w:r>
    </w:p>
    <w:p w14:paraId="205A7700" w14:textId="11EA30DF" w:rsidR="34550462" w:rsidRDefault="34550462" w:rsidP="339ED8D5">
      <w:r>
        <w:t xml:space="preserve">23 – Um erro de compilação ocorre se um programa tentar importar métodos </w:t>
      </w:r>
      <w:proofErr w:type="spellStart"/>
      <w:r>
        <w:t>static</w:t>
      </w:r>
      <w:proofErr w:type="spellEnd"/>
      <w:r>
        <w:t xml:space="preserve"> que têm a mesma assinatura ou campos </w:t>
      </w:r>
      <w:proofErr w:type="spellStart"/>
      <w:r>
        <w:t>static</w:t>
      </w:r>
      <w:proofErr w:type="spellEnd"/>
      <w:r>
        <w:t xml:space="preserve"> que têm o mesmo nome proveniente</w:t>
      </w:r>
      <w:ins w:id="27" w:author="Alessandra Paulino" w:date="2021-04-20T09:07:00Z">
        <w:r w:rsidR="003E06C6">
          <w:t>s</w:t>
        </w:r>
      </w:ins>
      <w:r>
        <w:t xml:space="preserve"> de duas ou mais classe</w:t>
      </w:r>
      <w:r w:rsidR="582EC06E">
        <w:t>s;</w:t>
      </w:r>
    </w:p>
    <w:p w14:paraId="3BA0B87D" w14:textId="7EB3489B" w:rsidR="582EC06E" w:rsidRDefault="582EC06E" w:rsidP="339ED8D5">
      <w:r>
        <w:t>24 – Tentar modificar uma variável de instância final depois que ela é inicializada é um erro de compilação;</w:t>
      </w:r>
    </w:p>
    <w:p w14:paraId="6ADFE124" w14:textId="178C17BD" w:rsidR="582EC06E" w:rsidRDefault="582EC06E" w:rsidP="339ED8D5">
      <w:r>
        <w:t>25 – Tentativas de modificar uma variável de instância final são capturadas em tempo de compilação em vez de causarem erros em tempo de execução;</w:t>
      </w:r>
    </w:p>
    <w:p w14:paraId="2AC159E4" w14:textId="41E98048" w:rsidR="46F65C52" w:rsidRDefault="46F65C52" w:rsidP="339ED8D5">
      <w:r>
        <w:t>26 - Não inicializar uma variável de instância final na sua declaração ou em cada construtor da classe produz um erro de compilaç</w:t>
      </w:r>
      <w:r w:rsidR="11757380">
        <w:t>ão indicando que a variável talvez não tenha sido inicializada;</w:t>
      </w:r>
    </w:p>
    <w:p w14:paraId="17776426" w14:textId="30EE2796" w:rsidR="60CAE8AD" w:rsidRDefault="60CAE8AD" w:rsidP="43FD4E27">
      <w:r>
        <w:t xml:space="preserve">27 – Utilizar uma assinatura de método incorreta ao tentar sobrescrever um método de superclasse resulta </w:t>
      </w:r>
      <w:r w:rsidR="12B80A8F">
        <w:t>em sobrecarga</w:t>
      </w:r>
      <w:r>
        <w:t xml:space="preserve"> de método não intencional que </w:t>
      </w:r>
      <w:r w:rsidR="4D785035">
        <w:t>pode levar a</w:t>
      </w:r>
      <w:r>
        <w:t xml:space="preserve"> </w:t>
      </w:r>
      <w:r w:rsidR="28BF2948">
        <w:t>erros de</w:t>
      </w:r>
      <w:r>
        <w:t xml:space="preserve"> lógica;</w:t>
      </w:r>
    </w:p>
    <w:p w14:paraId="4BF75436" w14:textId="209AF1A5" w:rsidR="720A7D27" w:rsidRDefault="720A7D27" w:rsidP="43FD4E27">
      <w:r>
        <w:t>28 - É um erro de sintaxe sobrescrever um método com um modificador de acesso mais restrito;</w:t>
      </w:r>
    </w:p>
    <w:p w14:paraId="4EDF4B75" w14:textId="5B5B7FB3" w:rsidR="2973A20E" w:rsidRDefault="2973A20E" w:rsidP="43FD4E27">
      <w:r>
        <w:t>29 – Um erro de compilação ocorre se um construtor de subclasse chamar um construtor de superclasse com argumentos que não coincidem com o número e os tipos de parâmetro em um dos co</w:t>
      </w:r>
      <w:r w:rsidR="6220B985">
        <w:t>nstrutores da superclasse;</w:t>
      </w:r>
    </w:p>
    <w:p w14:paraId="7D20939C" w14:textId="4AD3FE19" w:rsidR="3C321D65" w:rsidRDefault="3C321D65" w:rsidP="43FD4E27">
      <w:r>
        <w:lastRenderedPageBreak/>
        <w:t>30 – Tentar instanciar um objeto de uma classe abstrata é um erro de compilação;</w:t>
      </w:r>
    </w:p>
    <w:p w14:paraId="7CF89ABA" w14:textId="512795F7" w:rsidR="3C321D65" w:rsidRDefault="3C321D65" w:rsidP="43FD4E27">
      <w:r>
        <w:t>3</w:t>
      </w:r>
      <w:r w:rsidR="62B3D5F4">
        <w:t>1</w:t>
      </w:r>
      <w:r>
        <w:t xml:space="preserve"> – A falha em implementar os </w:t>
      </w:r>
      <w:r w:rsidR="155CDB57">
        <w:t>métodos</w:t>
      </w:r>
      <w:r>
        <w:t xml:space="preserve"> </w:t>
      </w:r>
      <w:r w:rsidR="61589132">
        <w:t>abstratos</w:t>
      </w:r>
      <w:r>
        <w:t xml:space="preserve"> de uma superclasse em uma subclasse é um erro de compilação a menos que a subclasse seja declarada com</w:t>
      </w:r>
      <w:ins w:id="28" w:author="Alessandra Paulino" w:date="2021-04-20T09:10:00Z">
        <w:r w:rsidR="007554BE">
          <w:t>o</w:t>
        </w:r>
      </w:ins>
      <w:r>
        <w:t xml:space="preserve"> abstract;</w:t>
      </w:r>
    </w:p>
    <w:p w14:paraId="0DA625A5" w14:textId="09D4F32C" w:rsidR="339ED8D5" w:rsidRPr="00860CA3" w:rsidRDefault="2AF9B949" w:rsidP="339ED8D5">
      <w:pPr>
        <w:rPr>
          <w:color w:val="FF0000"/>
          <w:rPrChange w:id="29" w:author="Alessandra Paulino" w:date="2021-04-20T09:15:00Z">
            <w:rPr/>
          </w:rPrChange>
        </w:rPr>
      </w:pPr>
      <w:commentRangeStart w:id="30"/>
      <w:r w:rsidRPr="0766F8CB">
        <w:rPr>
          <w:color w:val="FF0000"/>
          <w:rPrChange w:id="31" w:author="Alessandra Paulino" w:date="2021-04-20T09:15:00Z">
            <w:rPr/>
          </w:rPrChange>
        </w:rPr>
        <w:t xml:space="preserve">32 – Atribuir uma variável de superclasse a uma variável de subclasse é um erro de </w:t>
      </w:r>
      <w:proofErr w:type="gramStart"/>
      <w:r w:rsidRPr="0766F8CB">
        <w:rPr>
          <w:color w:val="FF0000"/>
          <w:rPrChange w:id="32" w:author="Alessandra Paulino" w:date="2021-04-20T09:15:00Z">
            <w:rPr/>
          </w:rPrChange>
        </w:rPr>
        <w:t>compilação;</w:t>
      </w:r>
      <w:ins w:id="33" w:author="Amanda  Durães" w:date="2021-04-20T18:17:00Z">
        <w:r w:rsidR="27DC92FF" w:rsidRPr="0766F8CB">
          <w:rPr>
            <w:color w:val="FF0000"/>
          </w:rPr>
          <w:t>?</w:t>
        </w:r>
        <w:proofErr w:type="gramEnd"/>
        <w:r w:rsidR="27DC92FF" w:rsidRPr="0766F8CB">
          <w:rPr>
            <w:color w:val="FF0000"/>
          </w:rPr>
          <w:t xml:space="preserve"> ?</w:t>
        </w:r>
      </w:ins>
      <w:commentRangeEnd w:id="30"/>
      <w:r>
        <w:rPr>
          <w:rStyle w:val="Refdecomentrio"/>
        </w:rPr>
        <w:commentReference w:id="30"/>
      </w:r>
    </w:p>
    <w:p w14:paraId="3442AC5B" w14:textId="2A03AB37" w:rsidR="2AF9B949" w:rsidRDefault="2AF9B949" w:rsidP="43FD4E27">
      <w:r>
        <w:t>33 – Tentar declarar uma subclasse de uma classe final é um erro de compilação;</w:t>
      </w:r>
    </w:p>
    <w:p w14:paraId="25A08152" w14:textId="6480BFEA" w:rsidR="0DF6506C" w:rsidRDefault="0DF6506C" w:rsidP="43FD4E27">
      <w:r>
        <w:t>34 – Falhar em implementar qualquer método de uma interface em uma classe concreta que implementa a interface resulta em um erro de compilação indicando que a classe deve</w:t>
      </w:r>
      <w:r w:rsidR="05DAB851">
        <w:t xml:space="preserve"> ser declarada abstract;</w:t>
      </w:r>
    </w:p>
    <w:p w14:paraId="2503C094" w14:textId="4464A0D7" w:rsidR="57239205" w:rsidRDefault="57239205" w:rsidP="43FD4E27">
      <w:r>
        <w:t xml:space="preserve">35 - É um erro de sintaxe colocar código entre um bloco </w:t>
      </w:r>
      <w:proofErr w:type="spellStart"/>
      <w:r>
        <w:t>try</w:t>
      </w:r>
      <w:proofErr w:type="spellEnd"/>
      <w:r>
        <w:t xml:space="preserve"> e seus blocos catch correspondentes;</w:t>
      </w:r>
    </w:p>
    <w:p w14:paraId="2D5564EB" w14:textId="1F38F1FB" w:rsidR="57239205" w:rsidRDefault="57239205" w:rsidP="43FD4E27">
      <w:r>
        <w:t xml:space="preserve">36 – Cada bloco catch pode ter apenas um único parâmetro --- especificar uma lista de parâmetros de exceção </w:t>
      </w:r>
      <w:r w:rsidR="13FE0C08">
        <w:t>separados</w:t>
      </w:r>
      <w:r>
        <w:t xml:space="preserve"> por vírgulas é um erro de sintax</w:t>
      </w:r>
      <w:r w:rsidR="74655964">
        <w:t>e;</w:t>
      </w:r>
    </w:p>
    <w:p w14:paraId="6C1AA160" w14:textId="4F43B289" w:rsidR="5FBB98C7" w:rsidRDefault="5FBB98C7" w:rsidP="43FD4E27">
      <w:r>
        <w:t>37 – Um erro de compilação ocorre se um método tentar explicitamente lançar uma exceção verificada e essa exceção n</w:t>
      </w:r>
      <w:r w:rsidR="04041D7E">
        <w:t>ã</w:t>
      </w:r>
      <w:r>
        <w:t>o estiver listada na cl</w:t>
      </w:r>
      <w:r w:rsidR="5C813108">
        <w:t xml:space="preserve">áusula </w:t>
      </w:r>
      <w:proofErr w:type="spellStart"/>
      <w:r w:rsidR="5C813108">
        <w:t>throws</w:t>
      </w:r>
      <w:proofErr w:type="spellEnd"/>
      <w:r w:rsidR="5C813108">
        <w:t xml:space="preserve"> do método;</w:t>
      </w:r>
    </w:p>
    <w:p w14:paraId="245269F7" w14:textId="4BECFBBC" w:rsidR="3C062BB1" w:rsidRDefault="3C062BB1" w:rsidP="43FD4E27">
      <w:r>
        <w:t>38 – Se um método de subclasse sobrescrever um método de superclasse</w:t>
      </w:r>
      <w:r w:rsidR="423A3A05">
        <w:t xml:space="preserve">, é um erro o método de subclasse listar mais exceções em sua cláusula </w:t>
      </w:r>
      <w:proofErr w:type="spellStart"/>
      <w:r w:rsidR="423A3A05">
        <w:t>throws</w:t>
      </w:r>
      <w:proofErr w:type="spellEnd"/>
      <w:r w:rsidR="423A3A05">
        <w:t xml:space="preserve"> </w:t>
      </w:r>
      <w:r w:rsidR="725CF0B7">
        <w:t>do que o método sobrescrito da superclasse;</w:t>
      </w:r>
    </w:p>
    <w:p w14:paraId="51C82B26" w14:textId="30BD935D" w:rsidR="725CF0B7" w:rsidRDefault="725CF0B7" w:rsidP="43FD4E27">
      <w:r>
        <w:t>39 – Colocar um bloco catch para um tipo de exceção da superclasse antes de outro bloco catch que capturam tipos de exceção de subclasse i</w:t>
      </w:r>
      <w:r w:rsidR="3101D5E9">
        <w:t>m</w:t>
      </w:r>
      <w:r>
        <w:t xml:space="preserve">pediria que esses blocos executem, então </w:t>
      </w:r>
      <w:r w:rsidR="413EBD71">
        <w:t>ocorre um erro de compilação;</w:t>
      </w:r>
    </w:p>
    <w:p w14:paraId="2AF8C768" w14:textId="5D768616" w:rsidR="7BE17CA6" w:rsidRDefault="7BE17CA6" w:rsidP="43FD4E27">
      <w:r>
        <w:t xml:space="preserve">40 – Se uma exceção não tiver sido capturada quando o controle entrar em um bloco </w:t>
      </w:r>
      <w:proofErr w:type="spellStart"/>
      <w:r>
        <w:t>finally</w:t>
      </w:r>
      <w:proofErr w:type="spellEnd"/>
      <w:r>
        <w:t xml:space="preserve"> e esse bloco </w:t>
      </w:r>
      <w:r w:rsidR="1F4C7009">
        <w:t>lançar uma exceção que não será capturada por ele, a primeira exceção será perdida e a exceção do bloco será retornada ao método chamador;</w:t>
      </w:r>
    </w:p>
    <w:p w14:paraId="79E8BDCE" w14:textId="5455B061" w:rsidR="1F4C7009" w:rsidRDefault="1F4C7009" w:rsidP="43FD4E27">
      <w:r>
        <w:t xml:space="preserve">41 – Evite colocar código que possa lançar </w:t>
      </w:r>
      <w:ins w:id="34" w:author="Alessandra Paulino" w:date="2021-04-20T09:17:00Z">
        <w:r w:rsidR="00EF4979">
          <w:t>(</w:t>
        </w:r>
      </w:ins>
      <w:proofErr w:type="spellStart"/>
      <w:r>
        <w:t>throw</w:t>
      </w:r>
      <w:proofErr w:type="spellEnd"/>
      <w:ins w:id="35" w:author="Alessandra Paulino" w:date="2021-04-20T09:17:00Z">
        <w:r w:rsidR="00EF4979">
          <w:t>)</w:t>
        </w:r>
      </w:ins>
      <w:r>
        <w:t xml:space="preserve"> uma exceção em um bloco </w:t>
      </w:r>
      <w:proofErr w:type="spellStart"/>
      <w:r>
        <w:t>finally</w:t>
      </w:r>
      <w:proofErr w:type="spellEnd"/>
      <w:r>
        <w:t>;</w:t>
      </w:r>
    </w:p>
    <w:p w14:paraId="1CC8D901" w14:textId="4B743C95" w:rsidR="1F4C7009" w:rsidRDefault="1F4C7009" w:rsidP="43FD4E27">
      <w:r>
        <w:t xml:space="preserve">42 – Assumir que uma exceção lançada de um bloco catch será processada </w:t>
      </w:r>
      <w:r w:rsidR="1F3E36EF">
        <w:t>por</w:t>
      </w:r>
      <w:r>
        <w:t xml:space="preserve"> esse bloco catch ou qualquer outro bloco catch associado </w:t>
      </w:r>
      <w:r w:rsidR="3E0ECDAB">
        <w:t xml:space="preserve">com a mesma instrução </w:t>
      </w:r>
      <w:proofErr w:type="spellStart"/>
      <w:r w:rsidR="3E0ECDAB">
        <w:t>try</w:t>
      </w:r>
      <w:proofErr w:type="spellEnd"/>
      <w:r w:rsidR="3E0ECDAB">
        <w:t xml:space="preserve"> pode resultar em erros de lógica;</w:t>
      </w:r>
      <w:r w:rsidR="7BE17CA6">
        <w:t xml:space="preserve"> </w:t>
      </w:r>
    </w:p>
    <w:p w14:paraId="5198BDD6" w14:textId="7D995FAC" w:rsidR="072F6196" w:rsidRDefault="072F6196" w:rsidP="43FD4E27">
      <w:r>
        <w:t xml:space="preserve">43 – Acessar um caractere fora dos limites de uma </w:t>
      </w:r>
      <w:proofErr w:type="spellStart"/>
      <w:r>
        <w:t>String</w:t>
      </w:r>
      <w:proofErr w:type="spellEnd"/>
      <w:r>
        <w:t xml:space="preserve"> resulta em </w:t>
      </w:r>
      <w:proofErr w:type="spellStart"/>
      <w:r>
        <w:t>StringIndexOutOfBoundsException</w:t>
      </w:r>
      <w:proofErr w:type="spellEnd"/>
      <w:r>
        <w:t>;</w:t>
      </w:r>
    </w:p>
    <w:p w14:paraId="3B3DEB41" w14:textId="2A425BB0" w:rsidR="259CB268" w:rsidRDefault="259CB268" w:rsidP="43FD4E27">
      <w:r>
        <w:t xml:space="preserve">44 – Tentar acessar um caractere que está além dos limites de uma </w:t>
      </w:r>
      <w:proofErr w:type="spellStart"/>
      <w:r>
        <w:t>StringBuilder</w:t>
      </w:r>
      <w:proofErr w:type="spellEnd"/>
      <w:r>
        <w:t xml:space="preserve"> resulta em </w:t>
      </w:r>
      <w:proofErr w:type="spellStart"/>
      <w:r>
        <w:t>StringIndexOutOfBoundsException</w:t>
      </w:r>
      <w:proofErr w:type="spellEnd"/>
      <w:r>
        <w:t>;</w:t>
      </w:r>
    </w:p>
    <w:p w14:paraId="43750599" w14:textId="0708A0F8" w:rsidR="43FD4E27" w:rsidRDefault="43FD4E27" w:rsidP="43FD4E27"/>
    <w:p w14:paraId="5E70D7CE" w14:textId="5763B310" w:rsidR="43FD4E27" w:rsidRDefault="43FD4E27" w:rsidP="43FD4E27"/>
    <w:p w14:paraId="60E45211" w14:textId="54E44392" w:rsidR="43FD4E27" w:rsidRDefault="43FD4E27" w:rsidP="43FD4E27"/>
    <w:p w14:paraId="31FBDBFB" w14:textId="2B66D9F9" w:rsidR="339ED8D5" w:rsidRDefault="339ED8D5" w:rsidP="339ED8D5"/>
    <w:p w14:paraId="6A4A43C0" w14:textId="06576571" w:rsidR="339ED8D5" w:rsidRDefault="339ED8D5" w:rsidP="339ED8D5"/>
    <w:p w14:paraId="3AD3E127" w14:textId="64B53899" w:rsidR="43FD4E27" w:rsidRDefault="43FD4E27" w:rsidP="43FD4E27">
      <w:pPr>
        <w:jc w:val="center"/>
        <w:rPr>
          <w:b/>
          <w:bCs/>
          <w:color w:val="7030A0"/>
          <w:sz w:val="30"/>
          <w:szCs w:val="30"/>
        </w:rPr>
      </w:pPr>
    </w:p>
    <w:p w14:paraId="045BCF4C" w14:textId="17394CCA" w:rsidR="43FD4E27" w:rsidRDefault="43FD4E27" w:rsidP="43FD4E27">
      <w:pPr>
        <w:jc w:val="center"/>
        <w:rPr>
          <w:b/>
          <w:bCs/>
          <w:color w:val="7030A0"/>
          <w:sz w:val="30"/>
          <w:szCs w:val="30"/>
        </w:rPr>
      </w:pPr>
    </w:p>
    <w:p w14:paraId="7825121A" w14:textId="0C5D3F67" w:rsidR="43FD4E27" w:rsidRDefault="43FD4E27" w:rsidP="43FD4E27">
      <w:pPr>
        <w:jc w:val="center"/>
        <w:rPr>
          <w:b/>
          <w:bCs/>
          <w:color w:val="7030A0"/>
          <w:sz w:val="30"/>
          <w:szCs w:val="30"/>
        </w:rPr>
      </w:pPr>
    </w:p>
    <w:p w14:paraId="0E8F89C8" w14:textId="58901699" w:rsidR="43FD4E27" w:rsidRDefault="43FD4E27" w:rsidP="43FD4E27">
      <w:pPr>
        <w:jc w:val="center"/>
        <w:rPr>
          <w:b/>
          <w:bCs/>
          <w:color w:val="7030A0"/>
          <w:sz w:val="30"/>
          <w:szCs w:val="30"/>
        </w:rPr>
      </w:pPr>
    </w:p>
    <w:p w14:paraId="620DAA4A" w14:textId="31B69EF6" w:rsidR="43FD4E27" w:rsidRDefault="43FD4E27" w:rsidP="43FD4E27">
      <w:pPr>
        <w:jc w:val="center"/>
        <w:rPr>
          <w:b/>
          <w:bCs/>
          <w:color w:val="7030A0"/>
          <w:sz w:val="30"/>
          <w:szCs w:val="30"/>
        </w:rPr>
      </w:pPr>
    </w:p>
    <w:p w14:paraId="5E35FF01" w14:textId="62DD0DC8" w:rsidR="43FD4E27" w:rsidRDefault="43FD4E27" w:rsidP="43FD4E27">
      <w:pPr>
        <w:jc w:val="center"/>
        <w:rPr>
          <w:b/>
          <w:bCs/>
          <w:color w:val="7030A0"/>
          <w:sz w:val="30"/>
          <w:szCs w:val="30"/>
        </w:rPr>
      </w:pPr>
    </w:p>
    <w:p w14:paraId="36C52638" w14:textId="65D79530" w:rsidR="6A937DDB" w:rsidRDefault="6A937DDB" w:rsidP="43FD4E27">
      <w:pPr>
        <w:jc w:val="center"/>
        <w:rPr>
          <w:b/>
          <w:bCs/>
          <w:color w:val="7030A0"/>
          <w:sz w:val="30"/>
          <w:szCs w:val="30"/>
        </w:rPr>
      </w:pPr>
      <w:r w:rsidRPr="0766F8CB">
        <w:rPr>
          <w:b/>
          <w:bCs/>
          <w:color w:val="7030A0"/>
          <w:sz w:val="30"/>
          <w:szCs w:val="30"/>
        </w:rPr>
        <w:t>Boas práticas na Programação Orientada a Objetos</w:t>
      </w:r>
      <w:ins w:id="36" w:author="Amanda  Durães" w:date="2021-04-20T18:18:00Z">
        <w:r w:rsidR="7EFE0404" w:rsidRPr="0766F8CB">
          <w:rPr>
            <w:b/>
            <w:bCs/>
            <w:color w:val="7030A0"/>
            <w:sz w:val="30"/>
            <w:szCs w:val="30"/>
          </w:rPr>
          <w:t xml:space="preserve"> e Java</w:t>
        </w:r>
      </w:ins>
      <w:r w:rsidRPr="0766F8CB">
        <w:rPr>
          <w:b/>
          <w:bCs/>
          <w:color w:val="7030A0"/>
          <w:sz w:val="30"/>
          <w:szCs w:val="30"/>
        </w:rPr>
        <w:t>:</w:t>
      </w:r>
    </w:p>
    <w:p w14:paraId="4CFB1153" w14:textId="4516F75E" w:rsidR="43FD4E27" w:rsidRDefault="43FD4E27" w:rsidP="43FD4E27"/>
    <w:p w14:paraId="239EF29D" w14:textId="35EAFA5D" w:rsidR="63246D51" w:rsidRDefault="63246D51" w:rsidP="339ED8D5">
      <w:r>
        <w:t xml:space="preserve">1 – Prefira listar os campos de uma classe primeiro, pois </w:t>
      </w:r>
      <w:r w:rsidR="7E73C898">
        <w:t>à</w:t>
      </w:r>
      <w:r>
        <w:t xml:space="preserve"> medida que você ler o código, ve</w:t>
      </w:r>
      <w:del w:id="37" w:author="Alessandra Paulino" w:date="2021-04-20T09:22:00Z">
        <w:r w:rsidDel="0052524B">
          <w:delText>ja</w:delText>
        </w:r>
      </w:del>
      <w:ins w:id="38" w:author="Alessandra Paulino" w:date="2021-04-20T09:22:00Z">
        <w:r w:rsidR="0052524B">
          <w:t>rá</w:t>
        </w:r>
      </w:ins>
      <w:r>
        <w:t xml:space="preserve"> os nomes e os tipos das variáveis antes de utilizar os métodos </w:t>
      </w:r>
      <w:del w:id="39" w:author="Alessandra Paulino" w:date="2021-04-20T09:22:00Z">
        <w:r w:rsidDel="009604D8">
          <w:delText>e</w:delText>
        </w:r>
      </w:del>
      <w:del w:id="40" w:author="Alessandra Paulino" w:date="2021-04-20T09:23:00Z">
        <w:r w:rsidDel="009604D8">
          <w:delText>m</w:delText>
        </w:r>
      </w:del>
      <w:ins w:id="41" w:author="Alessandra Paulino" w:date="2021-04-20T09:23:00Z">
        <w:r w:rsidR="009604D8">
          <w:t>na</w:t>
        </w:r>
      </w:ins>
      <w:r>
        <w:t xml:space="preserve"> </w:t>
      </w:r>
      <w:proofErr w:type="spellStart"/>
      <w:r>
        <w:t>classe</w:t>
      </w:r>
      <w:ins w:id="42" w:author="Alessandra Paulino" w:date="2021-04-20T09:23:00Z">
        <w:r w:rsidR="009604D8">
          <w:t>,</w:t>
        </w:r>
      </w:ins>
      <w:del w:id="43" w:author="Alessandra Paulino" w:date="2021-04-20T09:23:00Z">
        <w:r w:rsidDel="009604D8">
          <w:delText xml:space="preserve">. </w:delText>
        </w:r>
        <w:r w:rsidR="6176CC85" w:rsidDel="009604D8">
          <w:delText>F</w:delText>
        </w:r>
      </w:del>
      <w:ins w:id="44" w:author="Alessandra Paulino" w:date="2021-04-20T09:23:00Z">
        <w:r w:rsidR="009604D8">
          <w:t>f</w:t>
        </w:r>
      </w:ins>
      <w:r w:rsidR="6176CC85">
        <w:t>acilitando</w:t>
      </w:r>
      <w:proofErr w:type="spellEnd"/>
      <w:r w:rsidR="6176CC85">
        <w:t xml:space="preserve"> a leitura do seu código</w:t>
      </w:r>
      <w:ins w:id="45" w:author="Alessandra Paulino" w:date="2021-04-20T09:24:00Z">
        <w:r w:rsidR="00106FB5">
          <w:t>;</w:t>
        </w:r>
      </w:ins>
      <w:del w:id="46" w:author="Alessandra Paulino" w:date="2021-04-20T09:24:00Z">
        <w:r w:rsidR="6176CC85" w:rsidDel="00106FB5">
          <w:delText>.</w:delText>
        </w:r>
      </w:del>
    </w:p>
    <w:p w14:paraId="5D56C0E8" w14:textId="129387D9" w:rsidR="1E3D7931" w:rsidRDefault="1E3D7931" w:rsidP="339ED8D5">
      <w:r>
        <w:t>2 – Coloque uma linha em branco entre as declarações de método para separar os métodos e aprimorar a legibilidade do programa</w:t>
      </w:r>
      <w:ins w:id="47" w:author="Alessandra Paulino" w:date="2021-04-20T09:24:00Z">
        <w:r w:rsidR="00106FB5">
          <w:t>;</w:t>
        </w:r>
      </w:ins>
      <w:del w:id="48" w:author="Alessandra Paulino" w:date="2021-04-20T09:24:00Z">
        <w:r w:rsidDel="00106FB5">
          <w:delText>.</w:delText>
        </w:r>
      </w:del>
    </w:p>
    <w:p w14:paraId="12BB7029" w14:textId="40CF3CF0" w:rsidR="649B9A3F" w:rsidRDefault="649B9A3F" w:rsidP="339ED8D5">
      <w:r>
        <w:t>3 – O tipo declarado de uma variável indica se a variável é de um tipo primitivo ou tipo de referência</w:t>
      </w:r>
      <w:ins w:id="49" w:author="Alessandra Paulino" w:date="2021-04-20T09:24:00Z">
        <w:r w:rsidR="00106FB5">
          <w:t>;</w:t>
        </w:r>
      </w:ins>
      <w:del w:id="50" w:author="Alessandra Paulino" w:date="2021-04-20T09:24:00Z">
        <w:r w:rsidDel="00106FB5">
          <w:delText>.</w:delText>
        </w:r>
      </w:del>
    </w:p>
    <w:p w14:paraId="568D2548" w14:textId="4A7B15A6" w:rsidR="4696095B" w:rsidRDefault="4696095B" w:rsidP="339ED8D5">
      <w:r>
        <w:t xml:space="preserve">4 - Forneça um construtor para assegurar que as variáveis de instância da sua classe sejam adequadamente </w:t>
      </w:r>
      <w:r w:rsidR="50A75D4E">
        <w:t>inicializadas com valores significativos quando cada novo objeto de sua classe for criado</w:t>
      </w:r>
      <w:r w:rsidR="34066810">
        <w:t>;</w:t>
      </w:r>
    </w:p>
    <w:p w14:paraId="48E9522F" w14:textId="594DAF91" w:rsidR="34066810" w:rsidRDefault="34066810" w:rsidP="339ED8D5">
      <w:r>
        <w:t>5 - Métodos podem retornar no máximo um valor, mas o valor retornado poderia ser uma referência a um objeto que contêm muitos valores;</w:t>
      </w:r>
    </w:p>
    <w:p w14:paraId="27D8E293" w14:textId="40BE0F0A" w:rsidR="3DC490D6" w:rsidRDefault="3DC490D6" w:rsidP="339ED8D5">
      <w:r>
        <w:t>6 – Usar constantes de enumeração em vez de valores literais torna os programas mais fáceis de entender;</w:t>
      </w:r>
    </w:p>
    <w:p w14:paraId="70A25463" w14:textId="4A1E2261" w:rsidR="020A5A14" w:rsidRDefault="020A5A14" w:rsidP="339ED8D5">
      <w:r>
        <w:t xml:space="preserve">7 - Variáveis constantes também são chamadas de constantes nomeadas. Frequentemente elas tornam os programas mais </w:t>
      </w:r>
      <w:r w:rsidR="2A567DD2">
        <w:t>legíveis</w:t>
      </w:r>
      <w:r>
        <w:t xml:space="preserve"> do que programas que uti</w:t>
      </w:r>
      <w:r w:rsidR="1CEFAE0E">
        <w:t>lizam valores literais;</w:t>
      </w:r>
    </w:p>
    <w:p w14:paraId="1F6F5F95" w14:textId="1335AEB5" w:rsidR="54F02EF6" w:rsidRDefault="54F02EF6" w:rsidP="339ED8D5">
      <w:r>
        <w:t>8 – Evite nomes de parâmetros ou variáveis locais em métodos que conflitem com nomes de campos. Isso ajuda a evitar bugs;</w:t>
      </w:r>
    </w:p>
    <w:p w14:paraId="61C05EE1" w14:textId="780F6FBF" w:rsidR="312FDE79" w:rsidRDefault="312FDE79" w:rsidP="339ED8D5">
      <w:r>
        <w:t>9 - Um construtor pode chamar métodos da classe;</w:t>
      </w:r>
    </w:p>
    <w:p w14:paraId="030FDD2B" w14:textId="6222BF00" w:rsidR="312FDE79" w:rsidRDefault="312FDE79" w:rsidP="339ED8D5">
      <w:r>
        <w:t xml:space="preserve">10 – Quando um objeto de uma classe contém uma referência a um outro objeto da mesma classe, o primeiro objeto pode acessar todos os dados e métodos do segundo objeto, inclusive aqueles que são </w:t>
      </w:r>
      <w:proofErr w:type="spellStart"/>
      <w:r>
        <w:t>private</w:t>
      </w:r>
      <w:proofErr w:type="spellEnd"/>
      <w:r>
        <w:t>;</w:t>
      </w:r>
    </w:p>
    <w:p w14:paraId="15BF2651" w14:textId="46FFFEB1" w:rsidR="312FDE79" w:rsidRDefault="312FDE79" w:rsidP="339ED8D5">
      <w:r>
        <w:t xml:space="preserve">11 – Ao implementar um método de uma classe, utilize os métodos set e </w:t>
      </w:r>
      <w:proofErr w:type="spellStart"/>
      <w:r>
        <w:t>get</w:t>
      </w:r>
      <w:proofErr w:type="spellEnd"/>
      <w:r>
        <w:t xml:space="preserve"> da classe para acessar os dados </w:t>
      </w:r>
      <w:proofErr w:type="spellStart"/>
      <w:r>
        <w:t>private</w:t>
      </w:r>
      <w:proofErr w:type="spellEnd"/>
      <w:r>
        <w:t xml:space="preserve"> da classe;</w:t>
      </w:r>
    </w:p>
    <w:p w14:paraId="24B69507" w14:textId="041E3A7F" w:rsidR="1757B020" w:rsidRDefault="1757B020" w:rsidP="339ED8D5">
      <w:r>
        <w:t xml:space="preserve">12 – Se apropriado, forneça métodos </w:t>
      </w:r>
      <w:proofErr w:type="spellStart"/>
      <w:r>
        <w:t>public</w:t>
      </w:r>
      <w:proofErr w:type="spellEnd"/>
      <w:r>
        <w:t xml:space="preserve"> para alterar e recuperar os valores de variáveis de instância </w:t>
      </w:r>
      <w:proofErr w:type="spellStart"/>
      <w:r>
        <w:t>private</w:t>
      </w:r>
      <w:proofErr w:type="spellEnd"/>
      <w:r w:rsidR="647EC3D0">
        <w:t>;</w:t>
      </w:r>
    </w:p>
    <w:p w14:paraId="5881E56C" w14:textId="6135B37C" w:rsidR="647EC3D0" w:rsidRDefault="647EC3D0" w:rsidP="339ED8D5">
      <w:r>
        <w:t xml:space="preserve">13 – Os métodos set e </w:t>
      </w:r>
      <w:proofErr w:type="spellStart"/>
      <w:r>
        <w:t>get</w:t>
      </w:r>
      <w:proofErr w:type="spellEnd"/>
      <w:r>
        <w:t xml:space="preserve"> ajudam a criar classes que são mais fáceis de depurar e </w:t>
      </w:r>
      <w:ins w:id="51" w:author="Alessandra Paulino" w:date="2021-04-20T09:27:00Z">
        <w:r w:rsidR="00E87155">
          <w:t>d</w:t>
        </w:r>
      </w:ins>
      <w:del w:id="52" w:author="Alessandra Paulino" w:date="2021-04-20T09:25:00Z">
        <w:r w:rsidDel="00975768">
          <w:delText>s</w:delText>
        </w:r>
      </w:del>
      <w:r>
        <w:t>e manter;</w:t>
      </w:r>
    </w:p>
    <w:p w14:paraId="4C5AF057" w14:textId="128F5915" w:rsidR="370B39FF" w:rsidRDefault="370B39FF" w:rsidP="339ED8D5">
      <w:r>
        <w:t xml:space="preserve">14 – Use uma variável </w:t>
      </w:r>
      <w:proofErr w:type="spellStart"/>
      <w:r>
        <w:t>static</w:t>
      </w:r>
      <w:proofErr w:type="spellEnd"/>
      <w:r>
        <w:t xml:space="preserve"> quando todos os objetos de uma classe precisarem utilizar a mesma cópia da variável;</w:t>
      </w:r>
    </w:p>
    <w:p w14:paraId="2AA3297D" w14:textId="7DE1D01A" w:rsidR="370B39FF" w:rsidRDefault="370B39FF" w:rsidP="339ED8D5">
      <w:r>
        <w:lastRenderedPageBreak/>
        <w:t xml:space="preserve">15 - Variáveis e métodos de classe </w:t>
      </w:r>
      <w:proofErr w:type="spellStart"/>
      <w:r>
        <w:t>static</w:t>
      </w:r>
      <w:proofErr w:type="spellEnd"/>
      <w:r>
        <w:t xml:space="preserve"> existem e podem ser utilizados, mesmo se nenhum objeto dessa classe tiver sido instanciado;</w:t>
      </w:r>
    </w:p>
    <w:p w14:paraId="01029FB6" w14:textId="685EF3D2" w:rsidR="370B39FF" w:rsidRDefault="370B39FF" w:rsidP="339ED8D5">
      <w:r>
        <w:t xml:space="preserve">16 – Invoque cada método </w:t>
      </w:r>
      <w:proofErr w:type="spellStart"/>
      <w:r>
        <w:t>static</w:t>
      </w:r>
      <w:proofErr w:type="spellEnd"/>
      <w:r>
        <w:t xml:space="preserve"> usando o nome de classe e um ponto(.) para a enfatização de que o método sendo chamado é um método </w:t>
      </w:r>
      <w:proofErr w:type="spellStart"/>
      <w:r>
        <w:t>static</w:t>
      </w:r>
      <w:proofErr w:type="spellEnd"/>
      <w:r>
        <w:t>;</w:t>
      </w:r>
    </w:p>
    <w:p w14:paraId="7E16F50C" w14:textId="4C376EFF" w:rsidR="43FD4E27" w:rsidRDefault="43FD4E27" w:rsidP="43FD4E27"/>
    <w:p w14:paraId="6DDEAC36" w14:textId="0A321AEA" w:rsidR="43FD4E27" w:rsidRDefault="43FD4E27" w:rsidP="43FD4E27"/>
    <w:p w14:paraId="15C5CD0F" w14:textId="1A2B594D" w:rsidR="43FD4E27" w:rsidRDefault="43FD4E27" w:rsidP="43FD4E27"/>
    <w:p w14:paraId="47AD1EC2" w14:textId="760B917E" w:rsidR="77191304" w:rsidRDefault="77191304" w:rsidP="339ED8D5">
      <w:r>
        <w:t xml:space="preserve">17 – Declarar uma variável de instância como final ajuda a impor o princípio do menor privilégio. Se uma variável de </w:t>
      </w:r>
      <w:r w:rsidR="691B16A7">
        <w:t>instância</w:t>
      </w:r>
      <w:r>
        <w:t xml:space="preserve"> não deve ser modificada, declare- </w:t>
      </w:r>
      <w:r w:rsidR="7803014F">
        <w:t>a como sendo final para evitar modificação;</w:t>
      </w:r>
    </w:p>
    <w:p w14:paraId="5BC90AFB" w14:textId="64D5DD92" w:rsidR="7803014F" w:rsidRDefault="7803014F" w:rsidP="339ED8D5">
      <w:r>
        <w:t xml:space="preserve">18 – Um campo final </w:t>
      </w:r>
      <w:r w:rsidR="0799174B">
        <w:t xml:space="preserve">também deverá ser declarado como </w:t>
      </w:r>
      <w:proofErr w:type="spellStart"/>
      <w:r w:rsidR="0799174B">
        <w:t>static</w:t>
      </w:r>
      <w:proofErr w:type="spellEnd"/>
      <w:r w:rsidR="0799174B">
        <w:t xml:space="preserve"> se ele for inicializado em sua declaração com um valor que é o mesmo de todos os objetos da classe. Depois dessa inicialização seu valor nunca poderá mudar</w:t>
      </w:r>
      <w:r w:rsidR="38EA26DB">
        <w:t>;</w:t>
      </w:r>
    </w:p>
    <w:p w14:paraId="6A813F50" w14:textId="7702996B" w:rsidR="6CCFB56E" w:rsidRDefault="22439F97" w:rsidP="6CCFB56E">
      <w:r>
        <w:t xml:space="preserve">19 – Os métodos de uma subclasse não acessam membros </w:t>
      </w:r>
      <w:proofErr w:type="spellStart"/>
      <w:r>
        <w:t>private</w:t>
      </w:r>
      <w:proofErr w:type="spellEnd"/>
      <w:r>
        <w:t xml:space="preserve"> diretamente</w:t>
      </w:r>
      <w:r w:rsidR="361BCD93">
        <w:t xml:space="preserve"> da </w:t>
      </w:r>
      <w:proofErr w:type="gramStart"/>
      <w:r w:rsidR="361BCD93">
        <w:t>super classe</w:t>
      </w:r>
      <w:proofErr w:type="gramEnd"/>
      <w:r w:rsidR="361BCD93">
        <w:t xml:space="preserve">. Uma subclasse pode alterar o estado de variáveis de instância </w:t>
      </w:r>
      <w:proofErr w:type="spellStart"/>
      <w:r w:rsidR="361BCD93">
        <w:t>private</w:t>
      </w:r>
      <w:proofErr w:type="spellEnd"/>
      <w:r w:rsidR="361BCD93">
        <w:t xml:space="preserve"> </w:t>
      </w:r>
      <w:r w:rsidR="09254586">
        <w:t>da superclasse</w:t>
      </w:r>
      <w:r w:rsidR="361BCD93">
        <w:t xml:space="preserve"> somente por meio de métodos não </w:t>
      </w:r>
      <w:proofErr w:type="spellStart"/>
      <w:r w:rsidR="361BCD93">
        <w:t>private</w:t>
      </w:r>
      <w:proofErr w:type="spellEnd"/>
      <w:r w:rsidR="361BCD93">
        <w:t xml:space="preserve"> fornecidos na superclasse e </w:t>
      </w:r>
      <w:r w:rsidR="6DD734A0">
        <w:t>herdados pela subclasse;</w:t>
      </w:r>
    </w:p>
    <w:p w14:paraId="36C89257" w14:textId="6079BD5C" w:rsidR="6CCFB56E" w:rsidRDefault="6DD734A0" w:rsidP="6CCFB56E">
      <w:r>
        <w:t>20</w:t>
      </w:r>
      <w:r w:rsidR="59F5899F">
        <w:t xml:space="preserve"> – Declarar variáveis de instância </w:t>
      </w:r>
      <w:proofErr w:type="spellStart"/>
      <w:r w:rsidR="59F5899F">
        <w:t>private</w:t>
      </w:r>
      <w:proofErr w:type="spellEnd"/>
      <w:r w:rsidR="59F5899F">
        <w:t xml:space="preserve"> ajuda-lhe a testar, depurar e modificar sistemas corretamente;</w:t>
      </w:r>
    </w:p>
    <w:p w14:paraId="6F335663" w14:textId="2E4F03AE" w:rsidR="6CCFB56E" w:rsidRDefault="63F71752" w:rsidP="6CCFB56E">
      <w:r>
        <w:t>21</w:t>
      </w:r>
      <w:r w:rsidR="4582BDC4">
        <w:t xml:space="preserve"> – </w:t>
      </w:r>
      <w:r>
        <w:t>Dec</w:t>
      </w:r>
      <w:r w:rsidR="497361E3">
        <w:t>la</w:t>
      </w:r>
      <w:r w:rsidR="582DBB03">
        <w:t xml:space="preserve">re métodos sobrescritos com a notação @Override para assegurar </w:t>
      </w:r>
      <w:r w:rsidR="7884DBE2">
        <w:t>em tempo de compilação que você definiu as assinaturas corretamente;</w:t>
      </w:r>
    </w:p>
    <w:p w14:paraId="2B2840AF" w14:textId="314A1F11" w:rsidR="6CCFB56E" w:rsidRDefault="7884DBE2" w:rsidP="6CCFB56E">
      <w:r>
        <w:t>22 – Sempre é melhor localizar erros em tempo de compilação em vez de tempo de execução;</w:t>
      </w:r>
    </w:p>
    <w:p w14:paraId="79B03587" w14:textId="3438F452" w:rsidR="7884DBE2" w:rsidRDefault="7884DBE2" w:rsidP="43FD4E27">
      <w:r>
        <w:t xml:space="preserve">23 – Com a herança, as variáveis </w:t>
      </w:r>
      <w:r w:rsidR="523CC790">
        <w:t>de</w:t>
      </w:r>
      <w:r>
        <w:t xml:space="preserve"> instância</w:t>
      </w:r>
      <w:r w:rsidR="5CCED6D8">
        <w:t xml:space="preserve"> comuns e os métodos de todas as classes na hierarquia são declarados em uma superclasse. Quando são feitas modificações nessas características com</w:t>
      </w:r>
      <w:r w:rsidR="35A7333C">
        <w:t>uns na superclasse, as subclasses herdam, portanto, as modificações;</w:t>
      </w:r>
    </w:p>
    <w:p w14:paraId="0166D829" w14:textId="560048DE" w:rsidR="3394949D" w:rsidRDefault="3394949D" w:rsidP="43FD4E27">
      <w:r>
        <w:t xml:space="preserve">24 – Utilize o modificador de acesso </w:t>
      </w:r>
      <w:proofErr w:type="spellStart"/>
      <w:r>
        <w:t>protected</w:t>
      </w:r>
      <w:proofErr w:type="spellEnd"/>
      <w:r>
        <w:t xml:space="preserve"> quando uma superclasse precisa fornecer um método somente para suas subclasses e outras classes no mesmo pacote</w:t>
      </w:r>
      <w:r w:rsidR="147CA411">
        <w:t>;</w:t>
      </w:r>
    </w:p>
    <w:p w14:paraId="28CD51EE" w14:textId="07AA34CD" w:rsidR="147CA411" w:rsidRDefault="147CA411" w:rsidP="43FD4E27">
      <w:r>
        <w:t xml:space="preserve">25 – Declarar as variáveis de instância </w:t>
      </w:r>
      <w:r w:rsidR="2FCBFF58">
        <w:t>da superclasse</w:t>
      </w:r>
      <w:r>
        <w:t xml:space="preserve"> </w:t>
      </w:r>
      <w:proofErr w:type="spellStart"/>
      <w:r>
        <w:t>private</w:t>
      </w:r>
      <w:proofErr w:type="spellEnd"/>
      <w:del w:id="53" w:author="Alessandra Paulino" w:date="2021-04-20T09:36:00Z">
        <w:r w:rsidDel="007A0F99">
          <w:delText>,</w:delText>
        </w:r>
      </w:del>
      <w:r>
        <w:t xml:space="preserve"> permite a implementação de superclasse dessas variáveis de instância para alterar sem afetar as im</w:t>
      </w:r>
      <w:r w:rsidR="764A4565">
        <w:t>plementações de subclasse;</w:t>
      </w:r>
    </w:p>
    <w:p w14:paraId="2253EC1F" w14:textId="107D6FDA" w:rsidR="78D970FF" w:rsidRDefault="78D970FF" w:rsidP="43FD4E27">
      <w:r>
        <w:t xml:space="preserve">26 – Quando possível, não inclua variáveis de instâncias </w:t>
      </w:r>
      <w:proofErr w:type="spellStart"/>
      <w:r>
        <w:t>protected</w:t>
      </w:r>
      <w:proofErr w:type="spellEnd"/>
      <w:r>
        <w:t xml:space="preserve"> </w:t>
      </w:r>
      <w:ins w:id="54" w:author="Alessandra Paulino" w:date="2021-04-20T09:35:00Z">
        <w:r w:rsidR="00D84EAA">
          <w:t>n</w:t>
        </w:r>
      </w:ins>
      <w:r>
        <w:t>uma superclasse. Em vez disso</w:t>
      </w:r>
      <w:r w:rsidR="475CC0BE">
        <w:t xml:space="preserve">, inclua métodos não </w:t>
      </w:r>
      <w:proofErr w:type="spellStart"/>
      <w:r w:rsidR="475CC0BE">
        <w:t>private</w:t>
      </w:r>
      <w:proofErr w:type="spellEnd"/>
      <w:r w:rsidR="475CC0BE">
        <w:t xml:space="preserve"> que acessam as variáveis de instância </w:t>
      </w:r>
      <w:proofErr w:type="spellStart"/>
      <w:r w:rsidR="475CC0BE">
        <w:t>private</w:t>
      </w:r>
      <w:proofErr w:type="spellEnd"/>
      <w:r w:rsidR="475CC0BE">
        <w:t>;</w:t>
      </w:r>
    </w:p>
    <w:p w14:paraId="1CEADBE7" w14:textId="02E20E61" w:rsidR="30E37086" w:rsidRDefault="30E37086" w:rsidP="43FD4E27">
      <w:r>
        <w:t>27 – Se as subclasses são maiores do que precisam ser, recursos de</w:t>
      </w:r>
      <w:r w:rsidR="56F6606B">
        <w:t xml:space="preserve"> </w:t>
      </w:r>
      <w:r>
        <w:t>mem</w:t>
      </w:r>
      <w:r w:rsidR="18DE7880">
        <w:t>ó</w:t>
      </w:r>
      <w:r>
        <w:t xml:space="preserve">ria e de processamento podem ser desperdiçados. Estenda a superclasse que contém a </w:t>
      </w:r>
      <w:r w:rsidR="57CC2F12">
        <w:t>funcionalidade mais próxima</w:t>
      </w:r>
      <w:r w:rsidR="06261C52">
        <w:t xml:space="preserve"> daquilo de que você precisa;</w:t>
      </w:r>
    </w:p>
    <w:p w14:paraId="2455CCAA" w14:textId="638FD0B9" w:rsidR="19447606" w:rsidRDefault="19447606" w:rsidP="43FD4E27">
      <w:r>
        <w:t xml:space="preserve">28 – O polimorfismo permite tratar as generalidades e deixar que o ambiente de tempo de execução trate as especificidades. Você pode </w:t>
      </w:r>
      <w:r w:rsidR="329FA29B">
        <w:t>instr</w:t>
      </w:r>
      <w:r w:rsidR="797423DB">
        <w:t>uir objetos a se comportarem de maneiras apropriadas para esses objetos, sem nem conhecer seus tipos;</w:t>
      </w:r>
    </w:p>
    <w:p w14:paraId="115B76DA" w14:textId="6BC32EEA" w:rsidR="797423DB" w:rsidRDefault="797423DB" w:rsidP="43FD4E27">
      <w:r>
        <w:t>29 – O polimorfismo promove extensibilidade;</w:t>
      </w:r>
    </w:p>
    <w:p w14:paraId="24467126" w14:textId="06EB7D75" w:rsidR="2CBCF41A" w:rsidRDefault="2CBCF41A" w:rsidP="43FD4E27">
      <w:r>
        <w:lastRenderedPageBreak/>
        <w:t>30 – Uma classe abstrata declara atributos e comportamentos comuns das várias classes em uma hierarquia de classes. Em g</w:t>
      </w:r>
      <w:r w:rsidR="71443D8D">
        <w:t xml:space="preserve">eral, uma classe abstrata contém um ou mais métodos abstratos que as subclasses devem sobrescrever se elas precisarem </w:t>
      </w:r>
      <w:del w:id="55" w:author="Alessandra Paulino" w:date="2021-04-20T09:39:00Z">
        <w:r w:rsidR="71443D8D" w:rsidDel="00B152A3">
          <w:delText>de</w:delText>
        </w:r>
        <w:r w:rsidR="71443D8D" w:rsidDel="00874652">
          <w:delText xml:space="preserve"> classes</w:delText>
        </w:r>
      </w:del>
      <w:ins w:id="56" w:author="Alessandra Paulino" w:date="2021-04-20T09:39:00Z">
        <w:r w:rsidR="00874652">
          <w:t>ser</w:t>
        </w:r>
      </w:ins>
      <w:r w:rsidR="71443D8D">
        <w:t xml:space="preserve"> concretas</w:t>
      </w:r>
      <w:r w:rsidR="6EF7615F">
        <w:t>;</w:t>
      </w:r>
    </w:p>
    <w:p w14:paraId="0B76DB5B" w14:textId="3AB66CCF" w:rsidR="6EF7615F" w:rsidDel="008A61FD" w:rsidRDefault="6EF7615F" w:rsidP="43FD4E27">
      <w:pPr>
        <w:rPr>
          <w:del w:id="57" w:author="Alessandra Paulino" w:date="2021-04-20T09:43:00Z"/>
        </w:rPr>
      </w:pPr>
      <w:r>
        <w:t xml:space="preserve">31 </w:t>
      </w:r>
      <w:r w:rsidR="35E934CD">
        <w:t>- Ao</w:t>
      </w:r>
      <w:r w:rsidR="67E36086">
        <w:t xml:space="preserve"> declarar um método em uma interface, escolha um nome de método que descreva o propósito do método de uma maneira geral, pois o método pode ser implementado por mui</w:t>
      </w:r>
      <w:r w:rsidR="5E426263">
        <w:t xml:space="preserve">tas classes não </w:t>
      </w:r>
      <w:ins w:id="58" w:author="Alessandra Paulino" w:date="2021-04-20T09:43:00Z">
        <w:r w:rsidR="008A61FD">
          <w:t>relacionadas</w:t>
        </w:r>
      </w:ins>
      <w:del w:id="59" w:author="Alessandra Paulino" w:date="2021-04-20T09:43:00Z">
        <w:r w:rsidR="5E426263" w:rsidDel="008A61FD">
          <w:delText>implementadas;</w:delText>
        </w:r>
      </w:del>
    </w:p>
    <w:p w14:paraId="6A9289C5" w14:textId="0DDE49E7" w:rsidR="43FD4E27" w:rsidRDefault="43FD4E27" w:rsidP="43FD4E27"/>
    <w:p w14:paraId="6698C6DA" w14:textId="232EE23A" w:rsidR="43FD4E27" w:rsidRDefault="43FD4E27" w:rsidP="43FD4E27"/>
    <w:p w14:paraId="6E18F899" w14:textId="31A85CFF" w:rsidR="299F0AE5" w:rsidRDefault="299F0AE5" w:rsidP="43FD4E27">
      <w:r>
        <w:t>32 – Todos os objetos de uma classe que implementam múltiplas interfaces têm o relacionamento do tipo “é um” com cada tipo de interface implementa</w:t>
      </w:r>
      <w:r w:rsidR="2A233D07">
        <w:t>do;</w:t>
      </w:r>
    </w:p>
    <w:p w14:paraId="7294A156" w14:textId="11635EA7" w:rsidR="2A233D07" w:rsidRDefault="2A233D07" w:rsidP="43FD4E27">
      <w:r>
        <w:t>33 – Quando um parâmetro de método é declarado com</w:t>
      </w:r>
      <w:ins w:id="60" w:author="Alessandra Paulino" w:date="2021-04-20T09:53:00Z">
        <w:r w:rsidR="00DF7863">
          <w:t>o</w:t>
        </w:r>
      </w:ins>
      <w:r>
        <w:t xml:space="preserve"> uma superclasse ou tipo de interface, o método processa o objeto recebido </w:t>
      </w:r>
      <w:proofErr w:type="spellStart"/>
      <w:r>
        <w:t>polimorficamente</w:t>
      </w:r>
      <w:proofErr w:type="spellEnd"/>
      <w:r>
        <w:t xml:space="preserve"> </w:t>
      </w:r>
      <w:r w:rsidR="032482B4">
        <w:t>como um argumento</w:t>
      </w:r>
      <w:ins w:id="61" w:author="Alessandra Paulino" w:date="2021-04-20T09:44:00Z">
        <w:r w:rsidR="006658CF">
          <w:t>;</w:t>
        </w:r>
      </w:ins>
    </w:p>
    <w:p w14:paraId="5980F74B" w14:textId="7977201B" w:rsidR="032482B4" w:rsidRDefault="032482B4" w:rsidP="43FD4E27">
      <w:r>
        <w:t xml:space="preserve">34 – Utilizando uma referência de superclasse, podemos invocar qualquer método declarado na superclasse e </w:t>
      </w:r>
      <w:r w:rsidR="00E6BB10">
        <w:t>suas superclasses;</w:t>
      </w:r>
    </w:p>
    <w:p w14:paraId="3555225C" w14:textId="0A932846" w:rsidR="00E6BB10" w:rsidRDefault="00E6BB10" w:rsidP="43FD4E27">
      <w:r>
        <w:t>35 – O tratamento de exceções ajuda a aprimorar a tolerância a falhas de um programa;</w:t>
      </w:r>
    </w:p>
    <w:p w14:paraId="146B8BE3" w14:textId="099AC9AA" w:rsidR="00E6BB10" w:rsidRDefault="00E6BB10" w:rsidP="43FD4E27">
      <w:r>
        <w:t xml:space="preserve">36 – Se os problemas potenciais ocorrem </w:t>
      </w:r>
      <w:r w:rsidR="2DCF0A03">
        <w:t>raramente</w:t>
      </w:r>
      <w:r>
        <w:t xml:space="preserve">, mesclar o programa e a lógica do tratamento de erro pode degradar o desempenho </w:t>
      </w:r>
      <w:r w:rsidR="7A0322E7">
        <w:t>do programa, pois o programa deve potencialmente realizar testes frequentes para determinar se a tarefa foi executada corretamente e se a próxima tarefa pode ser realizada;</w:t>
      </w:r>
    </w:p>
    <w:p w14:paraId="21CE9C70" w14:textId="17812399" w:rsidR="5FBC2BE4" w:rsidRDefault="5FBC2BE4" w:rsidP="43FD4E27">
      <w:r>
        <w:t xml:space="preserve">37 – As exceções emergem pelo código explicitamente mencionado em um bloco </w:t>
      </w:r>
      <w:proofErr w:type="spellStart"/>
      <w:r>
        <w:t>try</w:t>
      </w:r>
      <w:proofErr w:type="spellEnd"/>
      <w:r>
        <w:t>, por chamadas para outros métodos</w:t>
      </w:r>
      <w:r w:rsidR="00EDEB6E">
        <w:t xml:space="preserve">, por chamadas de métodos profundamente aninhadas iniciadas pelo código em um bloco </w:t>
      </w:r>
      <w:proofErr w:type="spellStart"/>
      <w:r w:rsidR="00EDEB6E">
        <w:t>try</w:t>
      </w:r>
      <w:proofErr w:type="spellEnd"/>
      <w:r w:rsidR="00EDEB6E">
        <w:t>;</w:t>
      </w:r>
    </w:p>
    <w:p w14:paraId="13EF243B" w14:textId="6CD55240" w:rsidR="00EDEB6E" w:rsidRDefault="00EDEB6E" w:rsidP="43FD4E27">
      <w:r>
        <w:t>38 – Utilizar um nome de parâmetro de exceção que reflita o tipo do parâmetro promove a clareza lembrando-lhe do tipo de exceção em um tratamento;</w:t>
      </w:r>
    </w:p>
    <w:p w14:paraId="08592140" w14:textId="371D6B72" w:rsidR="093E13A2" w:rsidRDefault="093E13A2" w:rsidP="43FD4E27">
      <w:r>
        <w:t>39 – Incorpore sua estratégia de tratamento de exceções ao sistema desde o princípio do processo de design</w:t>
      </w:r>
      <w:r w:rsidR="7E297CB6">
        <w:t>. Pode ser difícil incluir um tratamento de exceções depois que um sistema é imple</w:t>
      </w:r>
      <w:r w:rsidR="6E1E3AC6">
        <w:t>me</w:t>
      </w:r>
      <w:r w:rsidR="7E297CB6">
        <w:t>ntado;</w:t>
      </w:r>
    </w:p>
    <w:p w14:paraId="34902A9F" w14:textId="32C87DEB" w:rsidR="31CAE590" w:rsidRDefault="31CAE590" w:rsidP="43FD4E27">
      <w:r>
        <w:t xml:space="preserve">40 – O tratamento de exceções fornece uma técnica única e uniforme para processamento de problemas. Isso ajuda a programadores </w:t>
      </w:r>
      <w:r w:rsidR="3E82A8E0">
        <w:t>que trabalham em grandes projetos a entender melhor o código;</w:t>
      </w:r>
    </w:p>
    <w:p w14:paraId="10FDD36B" w14:textId="2633CBC3" w:rsidR="3E82A8E0" w:rsidRDefault="3E82A8E0" w:rsidP="43FD4E27">
      <w:r>
        <w:t>41 – Trabalhar com exceções verificadas</w:t>
      </w:r>
      <w:del w:id="62" w:author="Alessandra Paulino" w:date="2021-04-20T09:54:00Z">
        <w:r w:rsidDel="00601F46">
          <w:delText>,</w:delText>
        </w:r>
      </w:del>
      <w:r>
        <w:t xml:space="preserve"> </w:t>
      </w:r>
      <w:ins w:id="63" w:author="Alessandra Paulino" w:date="2021-04-20T09:54:00Z">
        <w:r w:rsidR="00601F46">
          <w:t>resulta</w:t>
        </w:r>
      </w:ins>
      <w:del w:id="64" w:author="Alessandra Paulino" w:date="2021-04-20T09:54:00Z">
        <w:r w:rsidDel="00601F46">
          <w:delText>possibilita</w:delText>
        </w:r>
      </w:del>
      <w:r>
        <w:t xml:space="preserve"> em um código mais robusto do que aquele que seria criado se fosse capaz de ignorar exceções;</w:t>
      </w:r>
    </w:p>
    <w:p w14:paraId="46C3F6CE" w14:textId="063AF97E" w:rsidR="3E82A8E0" w:rsidRDefault="3E82A8E0" w:rsidP="43FD4E27">
      <w:r>
        <w:t>42 – Se o método chamar outros métodos que lançam explicitamente exceções verificadas, essas exceções devem ser capturadas ou declaradas no método</w:t>
      </w:r>
      <w:r w:rsidR="739BF966">
        <w:t>;</w:t>
      </w:r>
    </w:p>
    <w:p w14:paraId="026DEB48" w14:textId="1C73BB3D" w:rsidR="739BF966" w:rsidRDefault="739BF966" w:rsidP="43FD4E27">
      <w:r>
        <w:t xml:space="preserve">43 – Embora o compilador </w:t>
      </w:r>
      <w:r w:rsidR="1775B573">
        <w:t>não</w:t>
      </w:r>
      <w:r>
        <w:t xml:space="preserve"> imponha o requisito capture ou declare para as exceções n</w:t>
      </w:r>
      <w:r w:rsidR="5700A94B">
        <w:t>ã</w:t>
      </w:r>
      <w:r>
        <w:t xml:space="preserve">o verificadas, ele </w:t>
      </w:r>
      <w:r w:rsidR="3ED1FE32">
        <w:t>fornece</w:t>
      </w:r>
      <w:r>
        <w:t xml:space="preserve"> o código de tratamento de exceções adequado quando se sabe que tais exce</w:t>
      </w:r>
      <w:r w:rsidR="235960F5">
        <w:t>ções são possíveis;</w:t>
      </w:r>
    </w:p>
    <w:p w14:paraId="37368ED5" w14:textId="4CB22D70" w:rsidR="33A9D26C" w:rsidRDefault="33A9D26C" w:rsidP="43FD4E27">
      <w:r>
        <w:t xml:space="preserve">44 – O bloco </w:t>
      </w:r>
      <w:proofErr w:type="spellStart"/>
      <w:r>
        <w:t>finally</w:t>
      </w:r>
      <w:proofErr w:type="spellEnd"/>
      <w:r>
        <w:t xml:space="preserve"> é um lugar ideal para liberar recursos adquiridos em um bloco </w:t>
      </w:r>
      <w:proofErr w:type="spellStart"/>
      <w:r>
        <w:t>try</w:t>
      </w:r>
      <w:proofErr w:type="spellEnd"/>
      <w:r>
        <w:t>, o que ajuda a eliminar vazamento de recurso;</w:t>
      </w:r>
    </w:p>
    <w:p w14:paraId="5EAECC7C" w14:textId="6A9A62E5" w:rsidR="33A9D26C" w:rsidRDefault="33A9D26C" w:rsidP="43FD4E27">
      <w:r>
        <w:lastRenderedPageBreak/>
        <w:t>45 – Sempre libere um recurso explicitamente e logo que ele não for necessário</w:t>
      </w:r>
      <w:r w:rsidR="0B4F7594">
        <w:t>. Isso tornará recursos disponíveis para a reutilização aprimorando a sua utilização;</w:t>
      </w:r>
    </w:p>
    <w:p w14:paraId="6662225F" w14:textId="2B9C6492" w:rsidR="22716E50" w:rsidRDefault="22716E50" w:rsidP="43FD4E27">
      <w:r>
        <w:t>46 – As exceções podem ser lançadas a partir de construtores, evitando assim que um objeto seja formado inadequadamente;</w:t>
      </w:r>
    </w:p>
    <w:p w14:paraId="2D27C214" w14:textId="2CCFE94C" w:rsidR="5854AF75" w:rsidRDefault="5854AF75" w:rsidP="43FD4E27">
      <w:r>
        <w:t xml:space="preserve">47 – Se possível, indique as exceções provenientes de seus métodos utilizando classes de exceção existentes, em vez de </w:t>
      </w:r>
      <w:proofErr w:type="gramStart"/>
      <w:r>
        <w:t>criar novas</w:t>
      </w:r>
      <w:proofErr w:type="gramEnd"/>
      <w:r>
        <w:t>;</w:t>
      </w:r>
    </w:p>
    <w:p w14:paraId="73D5A2E5" w14:textId="5B30143D" w:rsidR="71556D6B" w:rsidRDefault="71556D6B" w:rsidP="43FD4E27">
      <w:r>
        <w:t>48 – Associar cada tipo de mal funcionamento sério em tempo de execução com uma classe ‘</w:t>
      </w:r>
      <w:proofErr w:type="spellStart"/>
      <w:r>
        <w:t>Exception</w:t>
      </w:r>
      <w:proofErr w:type="spellEnd"/>
      <w:r>
        <w:t>’ propriamente identificada aprimora a clareza do programa;</w:t>
      </w:r>
    </w:p>
    <w:p w14:paraId="199D6CF6" w14:textId="195CC083" w:rsidR="029501E6" w:rsidRDefault="029501E6" w:rsidP="43FD4E27">
      <w:r>
        <w:t xml:space="preserve">49 – Por convenção, todos os nomes de classe de exceções devem terminar com a </w:t>
      </w:r>
      <w:proofErr w:type="gramStart"/>
      <w:r>
        <w:t xml:space="preserve">palavra </w:t>
      </w:r>
      <w:r w:rsidR="5854AF75">
        <w:t xml:space="preserve"> </w:t>
      </w:r>
      <w:r w:rsidR="154492F0">
        <w:t>‘</w:t>
      </w:r>
      <w:proofErr w:type="spellStart"/>
      <w:proofErr w:type="gramEnd"/>
      <w:r w:rsidR="154492F0">
        <w:t>Exception</w:t>
      </w:r>
      <w:proofErr w:type="spellEnd"/>
      <w:r w:rsidR="154492F0">
        <w:t>’;</w:t>
      </w:r>
    </w:p>
    <w:p w14:paraId="6B375EBB" w14:textId="79F0E9E5" w:rsidR="59CBDC63" w:rsidRDefault="59CBDC63" w:rsidP="43FD4E27">
      <w:r>
        <w:t xml:space="preserve">50 – O Java trata todos os literais </w:t>
      </w:r>
      <w:proofErr w:type="spellStart"/>
      <w:r>
        <w:t>string</w:t>
      </w:r>
      <w:proofErr w:type="spellEnd"/>
      <w:r>
        <w:t xml:space="preserve"> com o mesmo conteúdo de um único objeto </w:t>
      </w:r>
      <w:proofErr w:type="spellStart"/>
      <w:r>
        <w:t>String</w:t>
      </w:r>
      <w:proofErr w:type="spellEnd"/>
      <w:r>
        <w:t xml:space="preserve"> que tem muitas referências a ele, economizando mem</w:t>
      </w:r>
      <w:r w:rsidR="203752AC">
        <w:t>ória;</w:t>
      </w:r>
    </w:p>
    <w:p w14:paraId="52F138F5" w14:textId="34510DB1" w:rsidR="3D42B5A4" w:rsidRDefault="3D42B5A4" w:rsidP="43FD4E27">
      <w:r>
        <w:t xml:space="preserve">51 - Não é necessário copiar um objeto </w:t>
      </w:r>
      <w:proofErr w:type="spellStart"/>
      <w:r>
        <w:t>String</w:t>
      </w:r>
      <w:proofErr w:type="spellEnd"/>
      <w:r>
        <w:t xml:space="preserve"> existente. Os objetos </w:t>
      </w:r>
      <w:proofErr w:type="spellStart"/>
      <w:r>
        <w:t>String</w:t>
      </w:r>
      <w:proofErr w:type="spellEnd"/>
      <w:r>
        <w:t xml:space="preserve"> são imutáveis, ou seja, seu conteúdo de caractere </w:t>
      </w:r>
      <w:r w:rsidR="0A545FDD">
        <w:t xml:space="preserve">não pode ser alterado depois que são criados, porque a classe </w:t>
      </w:r>
      <w:proofErr w:type="spellStart"/>
      <w:r w:rsidR="0A545FDD">
        <w:t>String</w:t>
      </w:r>
      <w:proofErr w:type="spellEnd"/>
      <w:r w:rsidR="0A545FDD">
        <w:t xml:space="preserve"> não oferece nenhum método que permita que o </w:t>
      </w:r>
      <w:r w:rsidR="406EE449">
        <w:t>conteúdo</w:t>
      </w:r>
      <w:r w:rsidR="0A545FDD">
        <w:t xml:space="preserve"> de um objeto </w:t>
      </w:r>
      <w:proofErr w:type="spellStart"/>
      <w:r w:rsidR="0A545FDD">
        <w:t>String</w:t>
      </w:r>
      <w:proofErr w:type="spellEnd"/>
      <w:r w:rsidR="0A545FDD">
        <w:t xml:space="preserve"> seja </w:t>
      </w:r>
      <w:r w:rsidR="0B7BF219">
        <w:t>modificado</w:t>
      </w:r>
      <w:r w:rsidR="74078749">
        <w:t>;</w:t>
      </w:r>
    </w:p>
    <w:p w14:paraId="5ED530B2" w14:textId="70097E2D" w:rsidR="439B12EE" w:rsidRDefault="439B12EE" w:rsidP="43FD4E27">
      <w:r>
        <w:t xml:space="preserve">52 – O Java pode realizar certas otimizações que envolvem objetos </w:t>
      </w:r>
      <w:proofErr w:type="spellStart"/>
      <w:r>
        <w:t>String</w:t>
      </w:r>
      <w:proofErr w:type="spellEnd"/>
      <w:r>
        <w:t xml:space="preserve"> pois ele </w:t>
      </w:r>
      <w:r w:rsidR="7BD961BB">
        <w:t xml:space="preserve">sabe que esses objetos não se alterarão. </w:t>
      </w:r>
      <w:proofErr w:type="spellStart"/>
      <w:r w:rsidR="7BD961BB">
        <w:t>Strings</w:t>
      </w:r>
      <w:proofErr w:type="spellEnd"/>
      <w:r w:rsidR="7BD961BB">
        <w:t xml:space="preserve"> devem ser utilizadas se os dados não se alterarem;</w:t>
      </w:r>
    </w:p>
    <w:p w14:paraId="14F2B327" w14:textId="55B6CF2C" w:rsidR="7BD961BB" w:rsidRDefault="7BD961BB" w:rsidP="43FD4E27">
      <w:r>
        <w:t xml:space="preserve">53 – Em programas que frequentemente utilizam a concatenação de </w:t>
      </w:r>
      <w:proofErr w:type="spellStart"/>
      <w:r>
        <w:t>strings</w:t>
      </w:r>
      <w:proofErr w:type="spellEnd"/>
      <w:r>
        <w:t xml:space="preserve">, ou outras </w:t>
      </w:r>
      <w:r w:rsidR="179785AD">
        <w:t>modificações</w:t>
      </w:r>
      <w:r>
        <w:t xml:space="preserve"> de </w:t>
      </w:r>
      <w:proofErr w:type="spellStart"/>
      <w:r>
        <w:t>strings</w:t>
      </w:r>
      <w:proofErr w:type="spellEnd"/>
      <w:r>
        <w:t xml:space="preserve">, em geral, é mais eficiente </w:t>
      </w:r>
      <w:r w:rsidR="79FB83A9">
        <w:t>implementar</w:t>
      </w:r>
      <w:r>
        <w:t xml:space="preserve"> as modificações com a clas</w:t>
      </w:r>
      <w:r w:rsidR="51D236E6">
        <w:t xml:space="preserve">se </w:t>
      </w:r>
      <w:proofErr w:type="spellStart"/>
      <w:r w:rsidR="51D236E6">
        <w:t>StringBuilder</w:t>
      </w:r>
      <w:proofErr w:type="spellEnd"/>
      <w:r w:rsidR="51D236E6">
        <w:t>;</w:t>
      </w:r>
    </w:p>
    <w:p w14:paraId="419CD031" w14:textId="67372967" w:rsidR="226F7456" w:rsidRDefault="226F7456" w:rsidP="43FD4E27">
      <w:r>
        <w:t xml:space="preserve">54 – Aumentar a capacidade de uma </w:t>
      </w:r>
      <w:proofErr w:type="spellStart"/>
      <w:r>
        <w:t>StringBuilder</w:t>
      </w:r>
      <w:proofErr w:type="spellEnd"/>
      <w:r>
        <w:t xml:space="preserve"> dinamicamente pode exigir um tempo relativamente longo, pois ao executar um longo número dessas operações </w:t>
      </w:r>
      <w:r w:rsidR="0C4185D3">
        <w:t>podem degradar o desempenho de um aplicativo;</w:t>
      </w:r>
    </w:p>
    <w:p w14:paraId="115C97EF" w14:textId="44372301" w:rsidR="43FD4E27" w:rsidRDefault="43FD4E27" w:rsidP="43FD4E27"/>
    <w:p w14:paraId="1D4413A4" w14:textId="6EDC3E30" w:rsidR="1C809FBD" w:rsidRDefault="1C809FBD" w:rsidP="007016E9">
      <w:pPr>
        <w:pStyle w:val="PargrafodaLista"/>
        <w:numPr>
          <w:ilvl w:val="0"/>
          <w:numId w:val="63"/>
        </w:numPr>
        <w:rPr>
          <w:rFonts w:eastAsiaTheme="minorEastAsia"/>
          <w:color w:val="FF0000"/>
          <w:sz w:val="34"/>
          <w:szCs w:val="34"/>
        </w:rPr>
      </w:pPr>
      <w:r w:rsidRPr="43FD4E27">
        <w:rPr>
          <w:color w:val="FF0000"/>
          <w:sz w:val="34"/>
          <w:szCs w:val="34"/>
        </w:rPr>
        <w:t xml:space="preserve">Essas foram as boas e más práticas que encontrei no livro que você me indicou para ler, e achei todas elas muito úteis e </w:t>
      </w:r>
      <w:r w:rsidR="4EDC8A48" w:rsidRPr="43FD4E27">
        <w:rPr>
          <w:color w:val="FF0000"/>
          <w:sz w:val="34"/>
          <w:szCs w:val="34"/>
        </w:rPr>
        <w:t>correlacionadas</w:t>
      </w:r>
      <w:r w:rsidRPr="43FD4E27">
        <w:rPr>
          <w:color w:val="FF0000"/>
          <w:sz w:val="34"/>
          <w:szCs w:val="34"/>
        </w:rPr>
        <w:t xml:space="preserve"> com o que eu aprendi ao cursar a mat</w:t>
      </w:r>
      <w:r w:rsidR="63411D09" w:rsidRPr="43FD4E27">
        <w:rPr>
          <w:color w:val="FF0000"/>
          <w:sz w:val="34"/>
          <w:szCs w:val="34"/>
        </w:rPr>
        <w:t>éria de Programação Orientada a Objetos 1.</w:t>
      </w:r>
    </w:p>
    <w:p w14:paraId="44D48CFF" w14:textId="051972D2" w:rsidR="43FD4E27" w:rsidRDefault="43FD4E27" w:rsidP="43FD4E27">
      <w:pPr>
        <w:rPr>
          <w:color w:val="FF0000"/>
          <w:sz w:val="34"/>
          <w:szCs w:val="34"/>
        </w:rPr>
      </w:pPr>
    </w:p>
    <w:p w14:paraId="4B11FF11" w14:textId="766B3B68" w:rsidR="2D0856DA" w:rsidRDefault="2D0856DA" w:rsidP="007016E9">
      <w:pPr>
        <w:pStyle w:val="PargrafodaLista"/>
        <w:numPr>
          <w:ilvl w:val="0"/>
          <w:numId w:val="63"/>
        </w:numPr>
        <w:rPr>
          <w:color w:val="FF0000"/>
          <w:sz w:val="34"/>
          <w:szCs w:val="34"/>
        </w:rPr>
      </w:pPr>
      <w:r w:rsidRPr="43FD4E27">
        <w:rPr>
          <w:color w:val="FF0000"/>
          <w:sz w:val="34"/>
          <w:szCs w:val="34"/>
        </w:rPr>
        <w:t xml:space="preserve">Se tiver alguma que achar que não tem uma relevância pode ficar </w:t>
      </w:r>
      <w:r w:rsidR="64A2E07F" w:rsidRPr="43FD4E27">
        <w:rPr>
          <w:color w:val="FF0000"/>
          <w:sz w:val="34"/>
          <w:szCs w:val="34"/>
        </w:rPr>
        <w:t>à</w:t>
      </w:r>
      <w:r w:rsidRPr="43FD4E27">
        <w:rPr>
          <w:color w:val="FF0000"/>
          <w:sz w:val="34"/>
          <w:szCs w:val="34"/>
        </w:rPr>
        <w:t xml:space="preserve"> vontade para fazer modificações no documento.</w:t>
      </w:r>
    </w:p>
    <w:p w14:paraId="204141C8" w14:textId="597D430C" w:rsidR="43FD4E27" w:rsidRDefault="43FD4E27" w:rsidP="43FD4E27">
      <w:pPr>
        <w:rPr>
          <w:color w:val="FF0000"/>
          <w:sz w:val="34"/>
          <w:szCs w:val="34"/>
        </w:rPr>
      </w:pPr>
    </w:p>
    <w:p w14:paraId="6E650D60" w14:textId="077726FC" w:rsidR="2D0856DA" w:rsidRDefault="2D0856DA" w:rsidP="007016E9">
      <w:pPr>
        <w:pStyle w:val="PargrafodaLista"/>
        <w:numPr>
          <w:ilvl w:val="0"/>
          <w:numId w:val="63"/>
        </w:numPr>
        <w:rPr>
          <w:color w:val="FF0000"/>
          <w:sz w:val="34"/>
          <w:szCs w:val="34"/>
        </w:rPr>
      </w:pPr>
      <w:r w:rsidRPr="43FD4E27">
        <w:rPr>
          <w:color w:val="FF0000"/>
          <w:sz w:val="34"/>
          <w:szCs w:val="34"/>
        </w:rPr>
        <w:lastRenderedPageBreak/>
        <w:t xml:space="preserve">A última parte do documento terá as perguntas que colocarei no site, e as suas respectivas perguntas e </w:t>
      </w:r>
      <w:r w:rsidR="6B0976E3" w:rsidRPr="43FD4E27">
        <w:rPr>
          <w:color w:val="70AD47" w:themeColor="accent6"/>
          <w:sz w:val="34"/>
          <w:szCs w:val="34"/>
        </w:rPr>
        <w:t>respostas grifadas</w:t>
      </w:r>
      <w:r w:rsidRPr="43FD4E27">
        <w:rPr>
          <w:color w:val="70AD47" w:themeColor="accent6"/>
          <w:sz w:val="34"/>
          <w:szCs w:val="34"/>
        </w:rPr>
        <w:t xml:space="preserve"> com a cor verde</w:t>
      </w:r>
      <w:r w:rsidRPr="43FD4E27">
        <w:rPr>
          <w:color w:val="FF0000"/>
          <w:sz w:val="34"/>
          <w:szCs w:val="34"/>
        </w:rPr>
        <w:t>.</w:t>
      </w:r>
    </w:p>
    <w:p w14:paraId="3E48FDAB" w14:textId="01E2FD44" w:rsidR="0C4185D3" w:rsidRDefault="0C4185D3" w:rsidP="43FD4E27">
      <w:pPr>
        <w:rPr>
          <w:sz w:val="34"/>
          <w:szCs w:val="34"/>
        </w:rPr>
      </w:pPr>
    </w:p>
    <w:p w14:paraId="725C189F" w14:textId="02D72CC9" w:rsidR="43FD4E27" w:rsidRDefault="43FD4E27" w:rsidP="43FD4E27"/>
    <w:p w14:paraId="45632B3E" w14:textId="010F3242" w:rsidR="440ABC90" w:rsidRDefault="440ABC90" w:rsidP="43FD4E27">
      <w:pPr>
        <w:jc w:val="center"/>
        <w:rPr>
          <w:rFonts w:asciiTheme="majorHAnsi" w:eastAsiaTheme="majorEastAsia" w:hAnsiTheme="majorHAnsi" w:cstheme="majorBidi"/>
          <w:b/>
          <w:bCs/>
          <w:color w:val="DC143C"/>
          <w:sz w:val="28"/>
          <w:szCs w:val="28"/>
        </w:rPr>
      </w:pPr>
      <w:r w:rsidRPr="43FD4E27">
        <w:rPr>
          <w:rFonts w:asciiTheme="majorHAnsi" w:eastAsiaTheme="majorEastAsia" w:hAnsiTheme="majorHAnsi" w:cstheme="majorBidi"/>
          <w:b/>
          <w:bCs/>
          <w:color w:val="DC143C"/>
          <w:sz w:val="28"/>
          <w:szCs w:val="28"/>
        </w:rPr>
        <w:t>Classe e Objetos</w:t>
      </w:r>
    </w:p>
    <w:p w14:paraId="10AAA2DE" w14:textId="024BC936" w:rsidR="68534146" w:rsidRDefault="68534146" w:rsidP="43FD4E27">
      <w:r>
        <w:t>1 – O que são os métodos na Orientação a Objetos?</w:t>
      </w:r>
    </w:p>
    <w:p w14:paraId="54F6A8E1" w14:textId="356D2DEE" w:rsidR="68534146" w:rsidRDefault="68534146" w:rsidP="007016E9">
      <w:pPr>
        <w:pStyle w:val="PargrafodaLista"/>
        <w:numPr>
          <w:ilvl w:val="0"/>
          <w:numId w:val="62"/>
        </w:numPr>
        <w:rPr>
          <w:rFonts w:eastAsiaTheme="minorEastAsia"/>
        </w:rPr>
      </w:pPr>
      <w:r>
        <w:t>Os métodos são mecanismos que realiza</w:t>
      </w:r>
      <w:ins w:id="65" w:author="Alessandra Paulino" w:date="2021-04-20T09:57:00Z">
        <w:r w:rsidR="006A0D55">
          <w:t>m</w:t>
        </w:r>
      </w:ins>
      <w:r>
        <w:t xml:space="preserve"> tarefas a partir da definição de um objeto</w:t>
      </w:r>
      <w:ins w:id="66" w:author="Alessandra Paulino" w:date="2021-04-20T09:57:00Z">
        <w:r w:rsidR="00D519AC">
          <w:t>,</w:t>
        </w:r>
      </w:ins>
      <w:del w:id="67" w:author="Alessandra Paulino" w:date="2021-04-20T09:57:00Z">
        <w:r w:rsidDel="00D519AC">
          <w:delText>. O</w:delText>
        </w:r>
      </w:del>
      <w:ins w:id="68" w:author="Alessandra Paulino" w:date="2021-04-20T09:57:00Z">
        <w:r w:rsidR="00D519AC">
          <w:t xml:space="preserve"> o</w:t>
        </w:r>
      </w:ins>
      <w:r>
        <w:t>cultando de seus us</w:t>
      </w:r>
      <w:r w:rsidR="14CCC790">
        <w:t>uários as tarefas que são feitas a partir dele.</w:t>
      </w:r>
    </w:p>
    <w:p w14:paraId="4A5647A8" w14:textId="090A3B12" w:rsidR="41BBF0CA" w:rsidRDefault="41BBF0CA" w:rsidP="007016E9">
      <w:pPr>
        <w:pStyle w:val="PargrafodaLista"/>
        <w:numPr>
          <w:ilvl w:val="0"/>
          <w:numId w:val="62"/>
        </w:numPr>
        <w:rPr>
          <w:rFonts w:eastAsiaTheme="minorEastAsia"/>
          <w:color w:val="70AD47" w:themeColor="accent6"/>
        </w:rPr>
      </w:pPr>
      <w:r w:rsidRPr="43FD4E27">
        <w:rPr>
          <w:color w:val="70AD47" w:themeColor="accent6"/>
        </w:rPr>
        <w:t xml:space="preserve">Os métodos descrevem os mecanismos que realmente realizam as </w:t>
      </w:r>
      <w:del w:id="69" w:author="Alessandra Paulino" w:date="2021-04-20T09:59:00Z">
        <w:r w:rsidRPr="43FD4E27" w:rsidDel="00CA2D8A">
          <w:rPr>
            <w:color w:val="70AD47" w:themeColor="accent6"/>
          </w:rPr>
          <w:delText xml:space="preserve">suas </w:delText>
        </w:r>
      </w:del>
      <w:r w:rsidRPr="43FD4E27">
        <w:rPr>
          <w:color w:val="70AD47" w:themeColor="accent6"/>
        </w:rPr>
        <w:t>tarefas</w:t>
      </w:r>
      <w:ins w:id="70" w:author="Alessandra Paulino" w:date="2021-04-20T09:57:00Z">
        <w:r w:rsidR="00D519AC">
          <w:rPr>
            <w:color w:val="70AD47" w:themeColor="accent6"/>
          </w:rPr>
          <w:t xml:space="preserve">, </w:t>
        </w:r>
      </w:ins>
      <w:del w:id="71" w:author="Alessandra Paulino" w:date="2021-04-20T09:57:00Z">
        <w:r w:rsidRPr="43FD4E27" w:rsidDel="00D519AC">
          <w:rPr>
            <w:color w:val="70AD47" w:themeColor="accent6"/>
          </w:rPr>
          <w:delText>. O</w:delText>
        </w:r>
      </w:del>
      <w:ins w:id="72" w:author="Alessandra Paulino" w:date="2021-04-20T09:57:00Z">
        <w:r w:rsidR="00D519AC">
          <w:rPr>
            <w:color w:val="70AD47" w:themeColor="accent6"/>
          </w:rPr>
          <w:t>o</w:t>
        </w:r>
      </w:ins>
      <w:r w:rsidRPr="43FD4E27">
        <w:rPr>
          <w:color w:val="70AD47" w:themeColor="accent6"/>
        </w:rPr>
        <w:t>cultando de seus usuários as tarefas que são feitas a partir dele.</w:t>
      </w:r>
    </w:p>
    <w:p w14:paraId="1667A0D4" w14:textId="7E6F1B21" w:rsidR="41BBF0CA" w:rsidRDefault="526A73DB" w:rsidP="007016E9">
      <w:pPr>
        <w:pStyle w:val="PargrafodaLista"/>
        <w:numPr>
          <w:ilvl w:val="0"/>
          <w:numId w:val="62"/>
        </w:numPr>
        <w:rPr>
          <w:rFonts w:eastAsiaTheme="minorEastAsia"/>
        </w:rPr>
      </w:pPr>
      <w:r>
        <w:t>Os métodos são as representações de um conjunto de objetos que possuem características e comportamentos comuns.</w:t>
      </w:r>
    </w:p>
    <w:p w14:paraId="4F8A23BD" w14:textId="2097D74B" w:rsidR="41BBF0CA" w:rsidRDefault="526A73DB" w:rsidP="007016E9">
      <w:pPr>
        <w:pStyle w:val="PargrafodaLista"/>
        <w:numPr>
          <w:ilvl w:val="0"/>
          <w:numId w:val="62"/>
        </w:numPr>
        <w:rPr>
          <w:rFonts w:eastAsiaTheme="minorEastAsia"/>
        </w:rPr>
      </w:pPr>
      <w:r>
        <w:t>Os métodos são representações de um determinado elemento do mundo real. Somente são analisados os objetos que têm relevância para a solução de um problema proposto.</w:t>
      </w:r>
    </w:p>
    <w:p w14:paraId="499F3531" w14:textId="11ECA7D0" w:rsidR="41BBF0CA" w:rsidRDefault="41BBF0CA" w:rsidP="43FD4E27">
      <w:r>
        <w:t>2 – Qual a razão de o Java ser conhecido como uma linguagem de Programação Orientada a Objetos</w:t>
      </w:r>
      <w:r w:rsidR="392356EB">
        <w:t>?</w:t>
      </w:r>
    </w:p>
    <w:p w14:paraId="6C9E6422" w14:textId="1404B6CC" w:rsidR="4C4166CA" w:rsidRDefault="4C4166CA" w:rsidP="007016E9">
      <w:pPr>
        <w:pStyle w:val="PargrafodaLista"/>
        <w:numPr>
          <w:ilvl w:val="0"/>
          <w:numId w:val="61"/>
        </w:numPr>
        <w:rPr>
          <w:rFonts w:eastAsiaTheme="minorEastAsia"/>
        </w:rPr>
      </w:pPr>
      <w:r>
        <w:t xml:space="preserve">A razão é que ela </w:t>
      </w:r>
      <w:r w:rsidR="10C8B03E">
        <w:t xml:space="preserve">é a única linguagem a </w:t>
      </w:r>
      <w:r w:rsidR="19687A7B">
        <w:t>utilizar encapsulamento</w:t>
      </w:r>
      <w:r>
        <w:t>, abstração e herança</w:t>
      </w:r>
      <w:ins w:id="73" w:author="Alessandra Paulino" w:date="2021-04-20T09:59:00Z">
        <w:r w:rsidR="006745A9">
          <w:t xml:space="preserve">, </w:t>
        </w:r>
      </w:ins>
      <w:del w:id="74" w:author="Alessandra Paulino" w:date="2021-04-20T09:59:00Z">
        <w:r w:rsidDel="006745A9">
          <w:delText>.</w:delText>
        </w:r>
        <w:r w:rsidR="7F563712" w:rsidDel="006745A9">
          <w:delText xml:space="preserve"> F</w:delText>
        </w:r>
      </w:del>
      <w:ins w:id="75" w:author="Alessandra Paulino" w:date="2021-04-20T09:59:00Z">
        <w:r w:rsidR="006745A9">
          <w:t>f</w:t>
        </w:r>
      </w:ins>
      <w:r w:rsidR="7F563712">
        <w:t>acilitando o entendimento da linguagem</w:t>
      </w:r>
      <w:ins w:id="76" w:author="Alessandra Paulino" w:date="2021-04-20T09:59:00Z">
        <w:r w:rsidR="00700929">
          <w:t>.</w:t>
        </w:r>
      </w:ins>
    </w:p>
    <w:p w14:paraId="5D23C8A6" w14:textId="11CC2A21" w:rsidR="392356EB" w:rsidRDefault="79F5F436" w:rsidP="007016E9">
      <w:pPr>
        <w:pStyle w:val="PargrafodaLista"/>
        <w:numPr>
          <w:ilvl w:val="0"/>
          <w:numId w:val="61"/>
        </w:numPr>
      </w:pPr>
      <w:r>
        <w:t xml:space="preserve">A razão é que </w:t>
      </w:r>
      <w:r w:rsidR="429FA7AA">
        <w:t xml:space="preserve">ela facilita o reuso e manutenção do código através do </w:t>
      </w:r>
      <w:r w:rsidR="6CA22535">
        <w:t>encapsulamento,</w:t>
      </w:r>
      <w:r w:rsidR="429FA7AA">
        <w:t xml:space="preserve"> abstração e herança.</w:t>
      </w:r>
    </w:p>
    <w:p w14:paraId="175CEF56" w14:textId="5E7EA769" w:rsidR="392356EB" w:rsidRDefault="08EB7F2B" w:rsidP="007016E9">
      <w:pPr>
        <w:pStyle w:val="PargrafodaLista"/>
        <w:numPr>
          <w:ilvl w:val="0"/>
          <w:numId w:val="61"/>
        </w:numPr>
        <w:rPr>
          <w:rFonts w:eastAsiaTheme="minorEastAsia"/>
          <w:color w:val="000000" w:themeColor="text1"/>
        </w:rPr>
      </w:pPr>
      <w:r w:rsidRPr="6B0CE094">
        <w:t>A razão é que primeiro deve se construir uma classe descrevendo qual é a funcionalidade do programa e como ele deverá se comportar perante seus objetos.</w:t>
      </w:r>
    </w:p>
    <w:p w14:paraId="4990CB9C" w14:textId="1BF1C61C" w:rsidR="392356EB" w:rsidRDefault="392356EB" w:rsidP="007016E9">
      <w:pPr>
        <w:pStyle w:val="PargrafodaLista"/>
        <w:numPr>
          <w:ilvl w:val="0"/>
          <w:numId w:val="61"/>
        </w:numPr>
        <w:rPr>
          <w:color w:val="70AD47" w:themeColor="accent6"/>
        </w:rPr>
      </w:pPr>
      <w:r w:rsidRPr="6B0CE094">
        <w:rPr>
          <w:color w:val="70AD47" w:themeColor="accent6"/>
        </w:rPr>
        <w:t xml:space="preserve">A razão é que primeiro deve se construir um objeto de uma classe antes de fazer um programa realizar as tarefas que a classe </w:t>
      </w:r>
      <w:r w:rsidR="4231E9D2" w:rsidRPr="6B0CE094">
        <w:rPr>
          <w:color w:val="70AD47" w:themeColor="accent6"/>
        </w:rPr>
        <w:t>descreve como fazer.</w:t>
      </w:r>
    </w:p>
    <w:p w14:paraId="459B7070" w14:textId="4798E791" w:rsidR="5A00089D" w:rsidRPr="003C2AA0" w:rsidRDefault="5A00089D" w:rsidP="0766F8CB">
      <w:pPr>
        <w:rPr>
          <w:color w:val="FF0000"/>
          <w:rPrChange w:id="77" w:author="Alessandra Paulino" w:date="2021-04-20T11:46:00Z">
            <w:rPr/>
          </w:rPrChange>
        </w:rPr>
      </w:pPr>
      <w:commentRangeStart w:id="78"/>
      <w:r w:rsidRPr="0766F8CB">
        <w:rPr>
          <w:color w:val="FF0000"/>
          <w:rPrChange w:id="79" w:author="Alessandra Paulino" w:date="2021-04-20T11:46:00Z">
            <w:rPr/>
          </w:rPrChange>
        </w:rPr>
        <w:t>3 – O</w:t>
      </w:r>
      <w:ins w:id="80" w:author="Amanda Dias Oliveira Duraes" w:date="2021-05-03T21:55:00Z">
        <w:r w:rsidR="00893AD6">
          <w:rPr>
            <w:color w:val="FF0000"/>
          </w:rPr>
          <w:t xml:space="preserve"> </w:t>
        </w:r>
      </w:ins>
      <w:del w:id="81" w:author="Amanda  Durães" w:date="2021-04-20T17:52:00Z">
        <w:r w:rsidRPr="0766F8CB" w:rsidDel="5A00089D">
          <w:rPr>
            <w:color w:val="FF0000"/>
            <w:rPrChange w:id="82" w:author="Alessandra Paulino" w:date="2021-04-20T11:46:00Z">
              <w:rPr/>
            </w:rPrChange>
          </w:rPr>
          <w:delText xml:space="preserve"> que significa a sigla UML? E qual seu significado?</w:delText>
        </w:r>
      </w:del>
      <w:ins w:id="83" w:author="Amanda  Durães" w:date="2021-04-20T17:52:00Z">
        <w:r w:rsidR="3A754230" w:rsidRPr="0766F8CB">
          <w:rPr>
            <w:color w:val="FF0000"/>
          </w:rPr>
          <w:t>que é o Diagrama de Classes na linguagem UML?</w:t>
        </w:r>
      </w:ins>
    </w:p>
    <w:p w14:paraId="75F4B863" w14:textId="043273C3" w:rsidR="5A00089D" w:rsidRPr="00B74DDF" w:rsidRDefault="5A00089D" w:rsidP="0766F8CB">
      <w:pPr>
        <w:pStyle w:val="PargrafodaLista"/>
        <w:numPr>
          <w:ilvl w:val="0"/>
          <w:numId w:val="54"/>
        </w:numPr>
        <w:rPr>
          <w:rFonts w:eastAsiaTheme="minorEastAsia"/>
          <w:color w:val="70AD47" w:themeColor="accent6"/>
        </w:rPr>
      </w:pPr>
      <w:del w:id="84" w:author="Amanda  Durães" w:date="2021-04-20T17:52:00Z">
        <w:r w:rsidRPr="0766F8CB" w:rsidDel="5A00089D">
          <w:rPr>
            <w:color w:val="70AD47" w:themeColor="accent6"/>
          </w:rPr>
          <w:delText>Diagrama de classes UML.</w:delText>
        </w:r>
      </w:del>
      <w:r w:rsidRPr="0766F8CB">
        <w:rPr>
          <w:color w:val="70AD47" w:themeColor="accent6"/>
        </w:rPr>
        <w:t xml:space="preserve"> É uma</w:t>
      </w:r>
      <w:ins w:id="85" w:author="Amanda  Durães" w:date="2021-04-20T17:51:00Z">
        <w:r w:rsidR="0B58520C" w:rsidRPr="0766F8CB">
          <w:rPr>
            <w:color w:val="70AD47" w:themeColor="accent6"/>
          </w:rPr>
          <w:t xml:space="preserve"> representa</w:t>
        </w:r>
      </w:ins>
      <w:ins w:id="86" w:author="Amanda  Durães" w:date="2021-04-20T17:52:00Z">
        <w:r w:rsidR="0B58520C" w:rsidRPr="0766F8CB">
          <w:rPr>
            <w:color w:val="70AD47" w:themeColor="accent6"/>
          </w:rPr>
          <w:t>ção</w:t>
        </w:r>
      </w:ins>
      <w:del w:id="87" w:author="Amanda  Durães" w:date="2021-04-20T17:52:00Z">
        <w:r w:rsidRPr="0766F8CB" w:rsidDel="5A00089D">
          <w:rPr>
            <w:color w:val="70AD47" w:themeColor="accent6"/>
          </w:rPr>
          <w:delText xml:space="preserve"> </w:delText>
        </w:r>
      </w:del>
      <w:del w:id="88" w:author="Amanda  Durães" w:date="2021-04-20T17:51:00Z">
        <w:r w:rsidRPr="0766F8CB" w:rsidDel="5A00089D">
          <w:rPr>
            <w:color w:val="70AD47" w:themeColor="accent6"/>
          </w:rPr>
          <w:delText>linguagem</w:delText>
        </w:r>
      </w:del>
      <w:r w:rsidRPr="0766F8CB">
        <w:rPr>
          <w:color w:val="70AD47" w:themeColor="accent6"/>
        </w:rPr>
        <w:t xml:space="preserve"> gráfica utilizada </w:t>
      </w:r>
      <w:r w:rsidR="71FF92AD" w:rsidRPr="0766F8CB">
        <w:rPr>
          <w:color w:val="70AD47" w:themeColor="accent6"/>
        </w:rPr>
        <w:t>pelos programadores para representar sistemas orientados a objetos de uma maneira padronizada.</w:t>
      </w:r>
    </w:p>
    <w:p w14:paraId="72053F11" w14:textId="2BACEFEA" w:rsidR="4285BD75" w:rsidRPr="00B74DDF" w:rsidRDefault="4285BD75" w:rsidP="0766F8CB">
      <w:pPr>
        <w:pStyle w:val="PargrafodaLista"/>
        <w:numPr>
          <w:ilvl w:val="0"/>
          <w:numId w:val="54"/>
        </w:numPr>
        <w:rPr>
          <w:rFonts w:eastAsiaTheme="minorEastAsia"/>
        </w:rPr>
      </w:pPr>
      <w:del w:id="89" w:author="Amanda  Durães" w:date="2021-04-20T17:52:00Z">
        <w:r w:rsidDel="4285BD75">
          <w:delText xml:space="preserve">Diagrama de </w:delText>
        </w:r>
        <w:r w:rsidDel="4D73A90B">
          <w:delText xml:space="preserve">entidade </w:delText>
        </w:r>
        <w:r w:rsidDel="4285BD75">
          <w:delText>UML.</w:delText>
        </w:r>
      </w:del>
      <w:r>
        <w:t xml:space="preserve"> É uma </w:t>
      </w:r>
      <w:del w:id="90" w:author="Amanda  Durães" w:date="2021-04-20T17:53:00Z">
        <w:r w:rsidDel="4285BD75">
          <w:delText xml:space="preserve">linguagem </w:delText>
        </w:r>
      </w:del>
      <w:ins w:id="91" w:author="Amanda  Durães" w:date="2021-04-20T17:53:00Z">
        <w:r w:rsidR="380ADE0F">
          <w:t xml:space="preserve"> representação </w:t>
        </w:r>
      </w:ins>
      <w:r>
        <w:t>gráfica utilizada pelos programadores para representar sistemas orientados a objetos de uma maneira padronizada.</w:t>
      </w:r>
    </w:p>
    <w:p w14:paraId="5B6DBF96" w14:textId="3C12FEC0" w:rsidR="1BD11C74" w:rsidRPr="00B74DDF" w:rsidRDefault="3DB0A91A" w:rsidP="0766F8CB">
      <w:pPr>
        <w:pStyle w:val="PargrafodaLista"/>
        <w:numPr>
          <w:ilvl w:val="0"/>
          <w:numId w:val="54"/>
        </w:numPr>
        <w:rPr>
          <w:rFonts w:eastAsiaTheme="minorEastAsia"/>
        </w:rPr>
      </w:pPr>
      <w:del w:id="92" w:author="Amanda  Durães" w:date="2021-04-20T17:52:00Z">
        <w:r w:rsidDel="3DB0A91A">
          <w:delText>Diagrama de classes UML.</w:delText>
        </w:r>
      </w:del>
      <w:r>
        <w:t xml:space="preserve"> É uma linguagem estruturada utilizada pelos programadores para representar sistemas orientados a objetos de uma maneira padronizada.</w:t>
      </w:r>
    </w:p>
    <w:p w14:paraId="0658088E" w14:textId="4EA77AD1" w:rsidR="3DB0A91A" w:rsidRPr="003C2AA0" w:rsidRDefault="3DB0A91A" w:rsidP="0766F8CB">
      <w:pPr>
        <w:pStyle w:val="PargrafodaLista"/>
        <w:numPr>
          <w:ilvl w:val="0"/>
          <w:numId w:val="54"/>
        </w:numPr>
        <w:rPr>
          <w:rFonts w:eastAsiaTheme="minorEastAsia"/>
        </w:rPr>
      </w:pPr>
      <w:del w:id="93" w:author="Amanda  Durães" w:date="2021-04-20T17:52:00Z">
        <w:r w:rsidDel="3DB0A91A">
          <w:delText>Diagrama de entidade UML.</w:delText>
        </w:r>
      </w:del>
      <w:r>
        <w:t xml:space="preserve"> É uma linguagem estruturada utilizada pelos programadores para representar sistemas orientados a objetos de uma maneira padronizada.</w:t>
      </w:r>
      <w:commentRangeEnd w:id="78"/>
      <w:r>
        <w:rPr>
          <w:rStyle w:val="Refdecomentrio"/>
        </w:rPr>
        <w:commentReference w:id="78"/>
      </w:r>
    </w:p>
    <w:p w14:paraId="49E757AC" w14:textId="75D33908" w:rsidR="01CBE55C" w:rsidRDefault="01CBE55C" w:rsidP="01CBE55C"/>
    <w:p w14:paraId="54ADF3DA" w14:textId="0E65C2A4" w:rsidR="1BD11C74" w:rsidRDefault="1BD11C74" w:rsidP="43FD4E27">
      <w:r>
        <w:t xml:space="preserve">4 – Quantos e quais são os compartimentos de </w:t>
      </w:r>
      <w:ins w:id="94" w:author="Alessandra Paulino" w:date="2021-04-20T10:03:00Z">
        <w:r w:rsidR="00CF2623">
          <w:t xml:space="preserve">cada retângulo </w:t>
        </w:r>
      </w:ins>
      <w:ins w:id="95" w:author="Alessandra Paulino" w:date="2021-04-20T10:04:00Z">
        <w:r w:rsidR="001E1561">
          <w:t xml:space="preserve">representativo de uma classe </w:t>
        </w:r>
      </w:ins>
      <w:ins w:id="96" w:author="Alessandra Paulino" w:date="2021-04-20T10:03:00Z">
        <w:r w:rsidR="00CF2623">
          <w:t xml:space="preserve">em </w:t>
        </w:r>
      </w:ins>
      <w:r>
        <w:t>um diagrama de classe</w:t>
      </w:r>
      <w:ins w:id="97" w:author="Alessandra Paulino" w:date="2021-04-20T10:03:00Z">
        <w:r w:rsidR="00CF2623">
          <w:t>s</w:t>
        </w:r>
      </w:ins>
      <w:r w:rsidR="59EBF671">
        <w:t xml:space="preserve"> UML</w:t>
      </w:r>
      <w:r>
        <w:t>?</w:t>
      </w:r>
    </w:p>
    <w:p w14:paraId="765E31CD" w14:textId="6A2DD906" w:rsidR="1BD11C74" w:rsidRDefault="2354489F" w:rsidP="007016E9">
      <w:pPr>
        <w:pStyle w:val="PargrafodaLista"/>
        <w:numPr>
          <w:ilvl w:val="0"/>
          <w:numId w:val="53"/>
        </w:numPr>
        <w:rPr>
          <w:rFonts w:eastAsiaTheme="minorEastAsia"/>
        </w:rPr>
      </w:pPr>
      <w:r>
        <w:t>Contém apenas</w:t>
      </w:r>
      <w:r w:rsidR="1CD5B4A3">
        <w:t xml:space="preserve"> um</w:t>
      </w:r>
      <w:r>
        <w:t xml:space="preserve"> compartimento</w:t>
      </w:r>
      <w:ins w:id="98" w:author="Alessandra Paulino" w:date="2021-04-20T10:03:00Z">
        <w:r w:rsidR="00381A90">
          <w:t xml:space="preserve"> </w:t>
        </w:r>
      </w:ins>
      <w:del w:id="99" w:author="Alessandra Paulino" w:date="2021-04-20T10:03:00Z">
        <w:r w:rsidR="07E32C8D" w:rsidDel="00381A90">
          <w:delText xml:space="preserve">, onde contém </w:delText>
        </w:r>
      </w:del>
      <w:ins w:id="100" w:author="Alessandra Paulino" w:date="2021-04-20T10:03:00Z">
        <w:r w:rsidR="00381A90">
          <w:t xml:space="preserve">com </w:t>
        </w:r>
      </w:ins>
      <w:r w:rsidR="07E32C8D">
        <w:t>as informações do programa como classe, objetos e atributos</w:t>
      </w:r>
      <w:r>
        <w:t>.</w:t>
      </w:r>
    </w:p>
    <w:p w14:paraId="5BE6BDC5" w14:textId="0BD7DD13" w:rsidR="3FCB590D" w:rsidRDefault="3FCB590D" w:rsidP="007016E9">
      <w:pPr>
        <w:pStyle w:val="PargrafodaLista"/>
        <w:numPr>
          <w:ilvl w:val="0"/>
          <w:numId w:val="53"/>
        </w:numPr>
        <w:rPr>
          <w:rFonts w:eastAsiaTheme="minorEastAsia"/>
        </w:rPr>
      </w:pPr>
      <w:r>
        <w:lastRenderedPageBreak/>
        <w:t>Contém dois compartimentos, onde o superior contém o nome da classe centralizada e em negrito, o segundo contém os atributos da classe e operações da classe.</w:t>
      </w:r>
    </w:p>
    <w:p w14:paraId="1FA65C88" w14:textId="5B41A9DA" w:rsidR="1BD11C74" w:rsidRDefault="1BD11C74" w:rsidP="007016E9">
      <w:pPr>
        <w:pStyle w:val="PargrafodaLista"/>
        <w:numPr>
          <w:ilvl w:val="0"/>
          <w:numId w:val="53"/>
        </w:numPr>
        <w:rPr>
          <w:color w:val="70AD47" w:themeColor="accent6"/>
        </w:rPr>
      </w:pPr>
      <w:r w:rsidRPr="01CBE55C">
        <w:rPr>
          <w:color w:val="70AD47" w:themeColor="accent6"/>
        </w:rPr>
        <w:t>Contém três compartimentos, onde o superior contém o nome da classe</w:t>
      </w:r>
      <w:del w:id="101" w:author="Alessandra Paulino" w:date="2021-04-20T10:03:00Z">
        <w:r w:rsidRPr="01CBE55C" w:rsidDel="001E1561">
          <w:rPr>
            <w:color w:val="70AD47" w:themeColor="accent6"/>
          </w:rPr>
          <w:delText xml:space="preserve"> centralizada e em negrito</w:delText>
        </w:r>
      </w:del>
      <w:r w:rsidRPr="01CBE55C">
        <w:rPr>
          <w:color w:val="70AD47" w:themeColor="accent6"/>
        </w:rPr>
        <w:t xml:space="preserve">, o segundo contém os atributos </w:t>
      </w:r>
      <w:del w:id="102" w:author="Alessandra Paulino" w:date="2021-04-20T10:04:00Z">
        <w:r w:rsidRPr="01CBE55C" w:rsidDel="00FC5580">
          <w:rPr>
            <w:color w:val="70AD47" w:themeColor="accent6"/>
          </w:rPr>
          <w:delText>da classe</w:delText>
        </w:r>
      </w:del>
      <w:r w:rsidR="2DEE4242" w:rsidRPr="01CBE55C">
        <w:rPr>
          <w:color w:val="70AD47" w:themeColor="accent6"/>
        </w:rPr>
        <w:t xml:space="preserve"> e o terceiro compartimento </w:t>
      </w:r>
      <w:ins w:id="103" w:author="Alessandra Paulino" w:date="2021-04-20T10:04:00Z">
        <w:r w:rsidR="0058331D">
          <w:rPr>
            <w:color w:val="70AD47" w:themeColor="accent6"/>
          </w:rPr>
          <w:t xml:space="preserve">contém </w:t>
        </w:r>
      </w:ins>
      <w:del w:id="104" w:author="Alessandra Paulino" w:date="2021-04-20T10:04:00Z">
        <w:r w:rsidR="2DEE4242" w:rsidRPr="01CBE55C" w:rsidDel="0058331D">
          <w:rPr>
            <w:color w:val="70AD47" w:themeColor="accent6"/>
          </w:rPr>
          <w:delText>terá as operações</w:delText>
        </w:r>
      </w:del>
      <w:ins w:id="105" w:author="Alessandra Paulino" w:date="2021-04-20T10:04:00Z">
        <w:r w:rsidR="0058331D">
          <w:rPr>
            <w:color w:val="70AD47" w:themeColor="accent6"/>
          </w:rPr>
          <w:t xml:space="preserve"> os métodos</w:t>
        </w:r>
      </w:ins>
      <w:r w:rsidR="2DEE4242" w:rsidRPr="01CBE55C">
        <w:rPr>
          <w:color w:val="70AD47" w:themeColor="accent6"/>
        </w:rPr>
        <w:t xml:space="preserve"> da classe.</w:t>
      </w:r>
    </w:p>
    <w:p w14:paraId="390B660F" w14:textId="76FAEF14" w:rsidR="2DEE4242" w:rsidRDefault="73007CBE" w:rsidP="007016E9">
      <w:pPr>
        <w:pStyle w:val="PargrafodaLista"/>
        <w:numPr>
          <w:ilvl w:val="0"/>
          <w:numId w:val="53"/>
        </w:numPr>
      </w:pPr>
      <w:r>
        <w:t>Não contém nenhum compartimento. A UML serve apenas para ver o status do programa.</w:t>
      </w:r>
    </w:p>
    <w:p w14:paraId="02EDAC7E" w14:textId="0F699A74" w:rsidR="2DEE4242" w:rsidRDefault="2DEE4242" w:rsidP="43FD4E27">
      <w:r>
        <w:t>5- Como são definidos os parâmetros de um</w:t>
      </w:r>
      <w:ins w:id="106" w:author="Alessandra Paulino" w:date="2021-04-20T10:09:00Z">
        <w:r w:rsidR="00A8223F">
          <w:t xml:space="preserve"> método em uma classe</w:t>
        </w:r>
      </w:ins>
      <w:del w:id="107" w:author="Alessandra Paulino" w:date="2021-04-20T10:09:00Z">
        <w:r w:rsidDel="00A8223F">
          <w:delText>a classe</w:delText>
        </w:r>
      </w:del>
      <w:r>
        <w:t>?</w:t>
      </w:r>
    </w:p>
    <w:p w14:paraId="00874DFD" w14:textId="6722E80A" w:rsidR="2DEE4242" w:rsidRDefault="2DEE4242" w:rsidP="007016E9">
      <w:pPr>
        <w:pStyle w:val="PargrafodaLista"/>
        <w:numPr>
          <w:ilvl w:val="0"/>
          <w:numId w:val="52"/>
        </w:numPr>
        <w:rPr>
          <w:rFonts w:eastAsiaTheme="minorEastAsia"/>
          <w:color w:val="70AD47" w:themeColor="accent6"/>
        </w:rPr>
      </w:pPr>
      <w:r w:rsidRPr="01CBE55C">
        <w:rPr>
          <w:color w:val="70AD47" w:themeColor="accent6"/>
        </w:rPr>
        <w:t>Os parâmetros são definidos em uma lista de parâmetros separado</w:t>
      </w:r>
      <w:ins w:id="108" w:author="Alessandra Paulino" w:date="2021-04-20T10:09:00Z">
        <w:r w:rsidR="00633D9C">
          <w:rPr>
            <w:color w:val="70AD47" w:themeColor="accent6"/>
          </w:rPr>
          <w:t>s</w:t>
        </w:r>
      </w:ins>
      <w:del w:id="109" w:author="Alessandra Paulino" w:date="2021-04-20T10:09:00Z">
        <w:r w:rsidRPr="01CBE55C" w:rsidDel="00633D9C">
          <w:rPr>
            <w:color w:val="70AD47" w:themeColor="accent6"/>
          </w:rPr>
          <w:delText>r</w:delText>
        </w:r>
      </w:del>
      <w:r w:rsidRPr="01CBE55C">
        <w:rPr>
          <w:color w:val="70AD47" w:themeColor="accent6"/>
        </w:rPr>
        <w:t xml:space="preserve"> por vírgulas, que está localizad</w:t>
      </w:r>
      <w:ins w:id="110" w:author="Alessandra Paulino" w:date="2021-04-20T10:09:00Z">
        <w:r w:rsidR="00A8223F">
          <w:rPr>
            <w:color w:val="70AD47" w:themeColor="accent6"/>
          </w:rPr>
          <w:t>a</w:t>
        </w:r>
      </w:ins>
      <w:del w:id="111" w:author="Alessandra Paulino" w:date="2021-04-20T10:09:00Z">
        <w:r w:rsidRPr="01CBE55C" w:rsidDel="00A8223F">
          <w:rPr>
            <w:color w:val="70AD47" w:themeColor="accent6"/>
          </w:rPr>
          <w:delText>o</w:delText>
        </w:r>
      </w:del>
      <w:r w:rsidRPr="01CBE55C">
        <w:rPr>
          <w:color w:val="70AD47" w:themeColor="accent6"/>
        </w:rPr>
        <w:t xml:space="preserve"> </w:t>
      </w:r>
      <w:r w:rsidR="3781074B" w:rsidRPr="01CBE55C">
        <w:rPr>
          <w:color w:val="70AD47" w:themeColor="accent6"/>
        </w:rPr>
        <w:t xml:space="preserve">nos parênteses </w:t>
      </w:r>
      <w:ins w:id="112" w:author="Alessandra Paulino" w:date="2021-04-20T10:09:00Z">
        <w:r w:rsidR="000E2210">
          <w:rPr>
            <w:color w:val="70AD47" w:themeColor="accent6"/>
          </w:rPr>
          <w:t>a</w:t>
        </w:r>
      </w:ins>
      <w:ins w:id="113" w:author="Alessandra Paulino" w:date="2021-04-20T10:10:00Z">
        <w:r w:rsidR="000E2210">
          <w:rPr>
            <w:color w:val="70AD47" w:themeColor="accent6"/>
          </w:rPr>
          <w:t>pós</w:t>
        </w:r>
      </w:ins>
      <w:ins w:id="114" w:author="Amanda Dias Oliveira Duraes" w:date="2021-05-03T22:06:00Z">
        <w:r w:rsidR="00893AD6">
          <w:rPr>
            <w:color w:val="70AD47" w:themeColor="accent6"/>
          </w:rPr>
          <w:t xml:space="preserve"> </w:t>
        </w:r>
      </w:ins>
      <w:del w:id="115" w:author="Alessandra Paulino" w:date="2021-04-20T10:10:00Z">
        <w:r w:rsidR="3781074B" w:rsidRPr="01CBE55C" w:rsidDel="000E2210">
          <w:rPr>
            <w:color w:val="70AD47" w:themeColor="accent6"/>
          </w:rPr>
          <w:delText>depois d</w:delText>
        </w:r>
      </w:del>
      <w:r w:rsidR="3781074B" w:rsidRPr="01CBE55C">
        <w:rPr>
          <w:color w:val="70AD47" w:themeColor="accent6"/>
        </w:rPr>
        <w:t>o nome do método.</w:t>
      </w:r>
    </w:p>
    <w:p w14:paraId="7847F472" w14:textId="00877587" w:rsidR="2B3ECB8C" w:rsidRDefault="2B3ECB8C" w:rsidP="007016E9">
      <w:pPr>
        <w:pStyle w:val="PargrafodaLista"/>
        <w:numPr>
          <w:ilvl w:val="0"/>
          <w:numId w:val="52"/>
        </w:numPr>
        <w:rPr>
          <w:rFonts w:eastAsiaTheme="minorEastAsia"/>
        </w:rPr>
      </w:pPr>
      <w:r>
        <w:t>Os parâmetros são definidos em uma lista de parâmetros separado</w:t>
      </w:r>
      <w:ins w:id="116" w:author="Alessandra Paulino" w:date="2021-04-20T10:09:00Z">
        <w:r w:rsidR="00633D9C">
          <w:t>s</w:t>
        </w:r>
      </w:ins>
      <w:del w:id="117" w:author="Alessandra Paulino" w:date="2021-04-20T10:09:00Z">
        <w:r w:rsidDel="00633D9C">
          <w:delText>r</w:delText>
        </w:r>
      </w:del>
      <w:r>
        <w:t xml:space="preserve"> por ponto e vírgula, que está localizado nos colchetes depois da classe.</w:t>
      </w:r>
    </w:p>
    <w:p w14:paraId="779A3A21" w14:textId="67B475F6" w:rsidR="300F3363" w:rsidRDefault="300F3363" w:rsidP="007016E9">
      <w:pPr>
        <w:pStyle w:val="PargrafodaLista"/>
        <w:numPr>
          <w:ilvl w:val="0"/>
          <w:numId w:val="52"/>
        </w:numPr>
        <w:rPr>
          <w:rFonts w:eastAsiaTheme="minorEastAsia"/>
        </w:rPr>
      </w:pPr>
      <w:r>
        <w:t>Os parâmetros são definidos em uma lista de parâmetros separado</w:t>
      </w:r>
      <w:ins w:id="118" w:author="Alessandra Paulino" w:date="2021-04-20T10:09:00Z">
        <w:r w:rsidR="00633D9C">
          <w:t>s</w:t>
        </w:r>
      </w:ins>
      <w:del w:id="119" w:author="Alessandra Paulino" w:date="2021-04-20T10:09:00Z">
        <w:r w:rsidDel="00633D9C">
          <w:delText>r</w:delText>
        </w:r>
      </w:del>
      <w:r>
        <w:t xml:space="preserve"> por ponto e vírgula, que está localizado nos colchetes depois do objeto.</w:t>
      </w:r>
    </w:p>
    <w:p w14:paraId="474C8C2C" w14:textId="111E47DF" w:rsidR="300F3363" w:rsidRDefault="300F3363" w:rsidP="007016E9">
      <w:pPr>
        <w:pStyle w:val="PargrafodaLista"/>
        <w:numPr>
          <w:ilvl w:val="0"/>
          <w:numId w:val="52"/>
        </w:numPr>
        <w:rPr>
          <w:rFonts w:eastAsiaTheme="minorEastAsia"/>
          <w:color w:val="000000" w:themeColor="text1"/>
        </w:rPr>
      </w:pPr>
      <w:r w:rsidRPr="01CBE55C">
        <w:t>Os parâmetros são definidos em uma lista de parâmetros separado</w:t>
      </w:r>
      <w:ins w:id="120" w:author="Alessandra Paulino" w:date="2021-04-20T10:09:00Z">
        <w:r w:rsidR="00633D9C">
          <w:t>s</w:t>
        </w:r>
      </w:ins>
      <w:del w:id="121" w:author="Alessandra Paulino" w:date="2021-04-20T10:09:00Z">
        <w:r w:rsidRPr="01CBE55C" w:rsidDel="00633D9C">
          <w:delText>r</w:delText>
        </w:r>
      </w:del>
      <w:r w:rsidRPr="01CBE55C">
        <w:t xml:space="preserve"> por vírgulas, que está localizado nos parênteses depois do nome do objeto.</w:t>
      </w:r>
    </w:p>
    <w:p w14:paraId="374507B5" w14:textId="7FCBE459" w:rsidR="4B5F5638" w:rsidRDefault="4B5F5638" w:rsidP="43FD4E27">
      <w:r>
        <w:t xml:space="preserve">6 – </w:t>
      </w:r>
      <w:r w:rsidR="185B45DF">
        <w:t>O que são variáveis locais?</w:t>
      </w:r>
    </w:p>
    <w:p w14:paraId="5D8D09B8" w14:textId="207199B8" w:rsidR="4F71F3F2" w:rsidRDefault="4F71F3F2" w:rsidP="007016E9">
      <w:pPr>
        <w:pStyle w:val="PargrafodaLista"/>
        <w:numPr>
          <w:ilvl w:val="0"/>
          <w:numId w:val="49"/>
        </w:numPr>
        <w:rPr>
          <w:rFonts w:eastAsiaTheme="minorEastAsia"/>
        </w:rPr>
      </w:pPr>
      <w:r>
        <w:t>São variáveis declaradas no corpo de um método particular e podem ser utilizadas por todos os métodos existentes.</w:t>
      </w:r>
    </w:p>
    <w:p w14:paraId="28BCDDBD" w14:textId="058705F6" w:rsidR="185B45DF" w:rsidRDefault="185B45DF" w:rsidP="007016E9">
      <w:pPr>
        <w:pStyle w:val="PargrafodaLista"/>
        <w:numPr>
          <w:ilvl w:val="0"/>
          <w:numId w:val="49"/>
        </w:numPr>
        <w:rPr>
          <w:color w:val="70AD47" w:themeColor="accent6"/>
        </w:rPr>
      </w:pPr>
      <w:r w:rsidRPr="01CBE55C">
        <w:rPr>
          <w:color w:val="70AD47" w:themeColor="accent6"/>
        </w:rPr>
        <w:t>São variáveis declaradas no corpo de um método particular e só podem ser utilizadas nesse método.</w:t>
      </w:r>
    </w:p>
    <w:p w14:paraId="103C6B09" w14:textId="642B78AE" w:rsidR="498F8FB0" w:rsidRDefault="498F8FB0" w:rsidP="007016E9">
      <w:pPr>
        <w:pStyle w:val="PargrafodaLista"/>
        <w:numPr>
          <w:ilvl w:val="0"/>
          <w:numId w:val="49"/>
        </w:numPr>
        <w:rPr>
          <w:rFonts w:eastAsiaTheme="minorEastAsia"/>
        </w:rPr>
      </w:pPr>
      <w:r>
        <w:t>São variáveis declaradas no corpo de uma classe e só podem ser utilizadas nesta classe.</w:t>
      </w:r>
    </w:p>
    <w:p w14:paraId="182E7A12" w14:textId="63440B5E" w:rsidR="34040058" w:rsidRDefault="498F8FB0" w:rsidP="007016E9">
      <w:pPr>
        <w:pStyle w:val="PargrafodaLista"/>
        <w:numPr>
          <w:ilvl w:val="0"/>
          <w:numId w:val="49"/>
        </w:numPr>
        <w:rPr>
          <w:rFonts w:eastAsiaTheme="minorEastAsia"/>
        </w:rPr>
      </w:pPr>
      <w:r>
        <w:t>São variáveis declaradas no corpo de um objeto e só podem ser utilizadas em métodos.</w:t>
      </w:r>
    </w:p>
    <w:p w14:paraId="6680CC0C" w14:textId="6B4BD01B" w:rsidR="34040058" w:rsidRDefault="34040058" w:rsidP="01CBE55C"/>
    <w:p w14:paraId="0FFB5975" w14:textId="47E145E5" w:rsidR="34040058" w:rsidRDefault="34040058" w:rsidP="43FD4E27">
      <w:r>
        <w:t>7</w:t>
      </w:r>
      <w:r w:rsidR="5BBEADCD">
        <w:t xml:space="preserve"> – </w:t>
      </w:r>
      <w:del w:id="122" w:author="Alessandra Paulino" w:date="2021-04-20T10:10:00Z">
        <w:r w:rsidR="5BBEADCD" w:rsidDel="00BC6B03">
          <w:delText>O que são</w:delText>
        </w:r>
      </w:del>
      <w:r w:rsidR="5BBEADCD">
        <w:t xml:space="preserve"> </w:t>
      </w:r>
      <w:ins w:id="123" w:author="Alessandra Paulino" w:date="2021-04-20T10:13:00Z">
        <w:r w:rsidR="00FB2AF5">
          <w:t xml:space="preserve">Quais são </w:t>
        </w:r>
      </w:ins>
      <w:r w:rsidR="5BBEADCD">
        <w:t>os tipos primitivos do Java?</w:t>
      </w:r>
    </w:p>
    <w:p w14:paraId="4FE29E15" w14:textId="5C3E2CF5" w:rsidR="3181CC86" w:rsidRPr="00052B23" w:rsidRDefault="3181CC86" w:rsidP="007016E9">
      <w:pPr>
        <w:pStyle w:val="PargrafodaLista"/>
        <w:numPr>
          <w:ilvl w:val="0"/>
          <w:numId w:val="48"/>
        </w:numPr>
        <w:rPr>
          <w:rFonts w:eastAsiaTheme="minorEastAsia"/>
          <w:lang w:val="en-US"/>
        </w:rPr>
      </w:pPr>
      <w:r w:rsidRPr="00052B23">
        <w:rPr>
          <w:lang w:val="en-US"/>
        </w:rPr>
        <w:t xml:space="preserve">São </w:t>
      </w:r>
      <w:proofErr w:type="spellStart"/>
      <w:r w:rsidRPr="00052B23">
        <w:rPr>
          <w:lang w:val="en-US"/>
        </w:rPr>
        <w:t>boolean</w:t>
      </w:r>
      <w:proofErr w:type="spellEnd"/>
      <w:r w:rsidRPr="00052B23">
        <w:rPr>
          <w:lang w:val="en-US"/>
        </w:rPr>
        <w:t>, byte, char, short, int, long, float,</w:t>
      </w:r>
      <w:ins w:id="124" w:author="Alessandra Paulino" w:date="2021-04-20T10:11:00Z">
        <w:r w:rsidR="00BC2677">
          <w:rPr>
            <w:lang w:val="en-US"/>
          </w:rPr>
          <w:t xml:space="preserve"> </w:t>
        </w:r>
      </w:ins>
      <w:r w:rsidRPr="00052B23">
        <w:rPr>
          <w:lang w:val="en-US"/>
        </w:rPr>
        <w:t>double e String.</w:t>
      </w:r>
    </w:p>
    <w:p w14:paraId="1863629D" w14:textId="568E6F9E" w:rsidR="3181CC86" w:rsidRPr="00052B23" w:rsidRDefault="3181CC86" w:rsidP="007016E9">
      <w:pPr>
        <w:pStyle w:val="PargrafodaLista"/>
        <w:numPr>
          <w:ilvl w:val="0"/>
          <w:numId w:val="48"/>
        </w:numPr>
        <w:rPr>
          <w:rFonts w:eastAsiaTheme="minorEastAsia"/>
          <w:lang w:val="en-US"/>
        </w:rPr>
      </w:pPr>
      <w:r w:rsidRPr="00052B23">
        <w:rPr>
          <w:lang w:val="en-US"/>
        </w:rPr>
        <w:t xml:space="preserve">São </w:t>
      </w:r>
      <w:proofErr w:type="spellStart"/>
      <w:r w:rsidRPr="00052B23">
        <w:rPr>
          <w:lang w:val="en-US"/>
        </w:rPr>
        <w:t>boolean</w:t>
      </w:r>
      <w:proofErr w:type="spellEnd"/>
      <w:r w:rsidRPr="00052B23">
        <w:rPr>
          <w:lang w:val="en-US"/>
        </w:rPr>
        <w:t>, byte, char, short, int, long, float.</w:t>
      </w:r>
    </w:p>
    <w:p w14:paraId="686576D0" w14:textId="28009C67" w:rsidR="3181CC86" w:rsidRPr="00052B23" w:rsidRDefault="3181CC86" w:rsidP="007016E9">
      <w:pPr>
        <w:pStyle w:val="PargrafodaLista"/>
        <w:numPr>
          <w:ilvl w:val="0"/>
          <w:numId w:val="48"/>
        </w:numPr>
        <w:rPr>
          <w:rFonts w:eastAsiaTheme="minorEastAsia"/>
          <w:lang w:val="en-US"/>
        </w:rPr>
      </w:pPr>
      <w:r w:rsidRPr="00052B23">
        <w:rPr>
          <w:lang w:val="en-US"/>
        </w:rPr>
        <w:t xml:space="preserve">São </w:t>
      </w:r>
      <w:proofErr w:type="spellStart"/>
      <w:r w:rsidRPr="00052B23">
        <w:rPr>
          <w:lang w:val="en-US"/>
        </w:rPr>
        <w:t>boolean</w:t>
      </w:r>
      <w:proofErr w:type="spellEnd"/>
      <w:r w:rsidRPr="00052B23">
        <w:rPr>
          <w:lang w:val="en-US"/>
        </w:rPr>
        <w:t>, byte, char e short.</w:t>
      </w:r>
    </w:p>
    <w:p w14:paraId="4E0406E6" w14:textId="398045BC" w:rsidR="5BBEADCD" w:rsidRPr="00052B23" w:rsidRDefault="5BBEADCD" w:rsidP="007016E9">
      <w:pPr>
        <w:pStyle w:val="PargrafodaLista"/>
        <w:numPr>
          <w:ilvl w:val="0"/>
          <w:numId w:val="48"/>
        </w:numPr>
        <w:rPr>
          <w:color w:val="70AD47" w:themeColor="accent6"/>
          <w:lang w:val="en-US"/>
        </w:rPr>
      </w:pPr>
      <w:r w:rsidRPr="00052B23">
        <w:rPr>
          <w:color w:val="70AD47" w:themeColor="accent6"/>
          <w:lang w:val="en-US"/>
        </w:rPr>
        <w:t xml:space="preserve">São </w:t>
      </w:r>
      <w:proofErr w:type="spellStart"/>
      <w:r w:rsidRPr="00052B23">
        <w:rPr>
          <w:color w:val="70AD47" w:themeColor="accent6"/>
          <w:lang w:val="en-US"/>
        </w:rPr>
        <w:t>boolean</w:t>
      </w:r>
      <w:proofErr w:type="spellEnd"/>
      <w:r w:rsidRPr="00052B23">
        <w:rPr>
          <w:color w:val="70AD47" w:themeColor="accent6"/>
          <w:lang w:val="en-US"/>
        </w:rPr>
        <w:t>, byte, char, short, int, long, float e double.</w:t>
      </w:r>
    </w:p>
    <w:p w14:paraId="128FD662" w14:textId="404E8B45" w:rsidR="5BBEADCD" w:rsidRDefault="5BBEADCD" w:rsidP="43FD4E27">
      <w:r>
        <w:t xml:space="preserve">8 - </w:t>
      </w:r>
      <w:r w:rsidR="47EFF6AB">
        <w:t>Variáveis do tipo primitivo podem invocar métodos de instância?</w:t>
      </w:r>
    </w:p>
    <w:p w14:paraId="148D6E4A" w14:textId="291ADCAC" w:rsidR="7104430B" w:rsidRDefault="7104430B" w:rsidP="007016E9">
      <w:pPr>
        <w:pStyle w:val="PargrafodaLista"/>
        <w:numPr>
          <w:ilvl w:val="0"/>
          <w:numId w:val="45"/>
        </w:numPr>
        <w:rPr>
          <w:rFonts w:eastAsiaTheme="minorEastAsia"/>
        </w:rPr>
      </w:pPr>
      <w:r>
        <w:t xml:space="preserve">Para invocar métodos de instância de um objeto é necessária uma referência a um objeto. Uma variável do tipo primitivo </w:t>
      </w:r>
      <w:proofErr w:type="spellStart"/>
      <w:r>
        <w:t>refer</w:t>
      </w:r>
      <w:ins w:id="125" w:author="Alessandra Paulino" w:date="2021-04-20T10:13:00Z">
        <w:r w:rsidR="00E85A80">
          <w:t>e</w:t>
        </w:r>
      </w:ins>
      <w:del w:id="126" w:author="Alessandra Paulino" w:date="2021-04-20T10:13:00Z">
        <w:r w:rsidDel="00E85A80">
          <w:delText>ê</w:delText>
        </w:r>
      </w:del>
      <w:r>
        <w:t>ncia</w:t>
      </w:r>
      <w:proofErr w:type="spellEnd"/>
      <w:r>
        <w:t xml:space="preserve"> um objeto, com isso, ela pode ser utilizada.</w:t>
      </w:r>
    </w:p>
    <w:p w14:paraId="39BB2584" w14:textId="13358CE5" w:rsidR="47EFF6AB" w:rsidRDefault="47EFF6AB" w:rsidP="007016E9">
      <w:pPr>
        <w:pStyle w:val="PargrafodaLista"/>
        <w:numPr>
          <w:ilvl w:val="0"/>
          <w:numId w:val="45"/>
        </w:numPr>
        <w:rPr>
          <w:color w:val="70AD47" w:themeColor="accent6"/>
        </w:rPr>
      </w:pPr>
      <w:r w:rsidRPr="01CBE55C">
        <w:rPr>
          <w:color w:val="70AD47" w:themeColor="accent6"/>
        </w:rPr>
        <w:t xml:space="preserve">Para invocar </w:t>
      </w:r>
      <w:r w:rsidR="6656171F" w:rsidRPr="01CBE55C">
        <w:rPr>
          <w:color w:val="70AD47" w:themeColor="accent6"/>
        </w:rPr>
        <w:t>métodos</w:t>
      </w:r>
      <w:r w:rsidRPr="01CBE55C">
        <w:rPr>
          <w:color w:val="70AD47" w:themeColor="accent6"/>
        </w:rPr>
        <w:t xml:space="preserve"> de instância de um objeto é necessária uma </w:t>
      </w:r>
      <w:r w:rsidR="0A9E6ED6" w:rsidRPr="01CBE55C">
        <w:rPr>
          <w:color w:val="70AD47" w:themeColor="accent6"/>
        </w:rPr>
        <w:t>referência</w:t>
      </w:r>
      <w:r w:rsidRPr="01CBE55C">
        <w:rPr>
          <w:color w:val="70AD47" w:themeColor="accent6"/>
        </w:rPr>
        <w:t xml:space="preserve"> a um objeto. Uma var</w:t>
      </w:r>
      <w:r w:rsidR="7812AD5D" w:rsidRPr="01CBE55C">
        <w:rPr>
          <w:color w:val="70AD47" w:themeColor="accent6"/>
        </w:rPr>
        <w:t xml:space="preserve">iável do tipo primitivo não </w:t>
      </w:r>
      <w:proofErr w:type="spellStart"/>
      <w:r w:rsidR="7812AD5D" w:rsidRPr="01CBE55C">
        <w:rPr>
          <w:color w:val="70AD47" w:themeColor="accent6"/>
        </w:rPr>
        <w:t>refer</w:t>
      </w:r>
      <w:del w:id="127" w:author="Alessandra Paulino" w:date="2021-04-20T10:13:00Z">
        <w:r w:rsidR="7812AD5D" w:rsidRPr="01CBE55C" w:rsidDel="00E85A80">
          <w:rPr>
            <w:color w:val="70AD47" w:themeColor="accent6"/>
          </w:rPr>
          <w:delText>ê</w:delText>
        </w:r>
      </w:del>
      <w:ins w:id="128" w:author="Alessandra Paulino" w:date="2021-04-20T10:13:00Z">
        <w:r w:rsidR="00E85A80">
          <w:rPr>
            <w:color w:val="70AD47" w:themeColor="accent6"/>
          </w:rPr>
          <w:t>e</w:t>
        </w:r>
      </w:ins>
      <w:r w:rsidR="7812AD5D" w:rsidRPr="01CBE55C">
        <w:rPr>
          <w:color w:val="70AD47" w:themeColor="accent6"/>
        </w:rPr>
        <w:t>ncia</w:t>
      </w:r>
      <w:proofErr w:type="spellEnd"/>
      <w:r w:rsidR="7812AD5D" w:rsidRPr="01CBE55C">
        <w:rPr>
          <w:color w:val="70AD47" w:themeColor="accent6"/>
        </w:rPr>
        <w:t xml:space="preserve"> um objeto, com isso, não pode ser </w:t>
      </w:r>
      <w:proofErr w:type="gramStart"/>
      <w:r w:rsidR="6FA725C8" w:rsidRPr="01CBE55C">
        <w:rPr>
          <w:color w:val="70AD47" w:themeColor="accent6"/>
        </w:rPr>
        <w:t>utilizad</w:t>
      </w:r>
      <w:ins w:id="129" w:author="Alessandra Paulino" w:date="2021-04-20T10:13:00Z">
        <w:r w:rsidR="005A4E8B">
          <w:rPr>
            <w:color w:val="70AD47" w:themeColor="accent6"/>
          </w:rPr>
          <w:t>a</w:t>
        </w:r>
      </w:ins>
      <w:proofErr w:type="gramEnd"/>
      <w:del w:id="130" w:author="Alessandra Paulino" w:date="2021-04-20T10:13:00Z">
        <w:r w:rsidR="6FA725C8" w:rsidRPr="01CBE55C" w:rsidDel="005A4E8B">
          <w:rPr>
            <w:color w:val="70AD47" w:themeColor="accent6"/>
          </w:rPr>
          <w:delText>o</w:delText>
        </w:r>
      </w:del>
      <w:r w:rsidR="7812AD5D" w:rsidRPr="01CBE55C">
        <w:rPr>
          <w:color w:val="70AD47" w:themeColor="accent6"/>
        </w:rPr>
        <w:t xml:space="preserve"> para invocar um método.</w:t>
      </w:r>
    </w:p>
    <w:p w14:paraId="5E76140F" w14:textId="1B67C718" w:rsidR="146F366E" w:rsidRDefault="146F366E" w:rsidP="007016E9">
      <w:pPr>
        <w:pStyle w:val="PargrafodaLista"/>
        <w:numPr>
          <w:ilvl w:val="0"/>
          <w:numId w:val="45"/>
        </w:numPr>
        <w:rPr>
          <w:rFonts w:eastAsiaTheme="minorEastAsia"/>
        </w:rPr>
      </w:pPr>
      <w:r>
        <w:t xml:space="preserve">Para invocar métodos de instância de um objeto é necessária uma referência a um objeto. Uma variável do tipo primitivo não </w:t>
      </w:r>
      <w:proofErr w:type="spellStart"/>
      <w:r>
        <w:t>refer</w:t>
      </w:r>
      <w:ins w:id="131" w:author="Alessandra Paulino" w:date="2021-04-20T10:14:00Z">
        <w:r w:rsidR="002A2FB0">
          <w:t>e</w:t>
        </w:r>
      </w:ins>
      <w:del w:id="132" w:author="Alessandra Paulino" w:date="2021-04-20T10:14:00Z">
        <w:r w:rsidDel="002A2FB0">
          <w:delText>ê</w:delText>
        </w:r>
      </w:del>
      <w:r>
        <w:t>ncia</w:t>
      </w:r>
      <w:proofErr w:type="spellEnd"/>
      <w:r>
        <w:t xml:space="preserve"> um objeto, porém classes fazem referências</w:t>
      </w:r>
      <w:ins w:id="133" w:author="Alessandra Paulino" w:date="2021-04-20T10:14:00Z">
        <w:r w:rsidR="001D1AFD">
          <w:t>,</w:t>
        </w:r>
      </w:ins>
      <w:r>
        <w:t xml:space="preserve"> com isso, ela</w:t>
      </w:r>
      <w:r w:rsidR="00796C57">
        <w:t>s serão utilizadas</w:t>
      </w:r>
      <w:r>
        <w:t>.</w:t>
      </w:r>
    </w:p>
    <w:p w14:paraId="06F88F16" w14:textId="767A6D29" w:rsidR="15B13A23" w:rsidRDefault="78B842DA" w:rsidP="007016E9">
      <w:pPr>
        <w:pStyle w:val="PargrafodaLista"/>
        <w:numPr>
          <w:ilvl w:val="0"/>
          <w:numId w:val="45"/>
        </w:numPr>
        <w:rPr>
          <w:rFonts w:eastAsiaTheme="minorEastAsia"/>
        </w:rPr>
      </w:pPr>
      <w:r>
        <w:t xml:space="preserve">Para invocar métodos de instância de um objeto é necessária uma referência a um objeto. Uma variável do tipo primitivo </w:t>
      </w:r>
      <w:proofErr w:type="spellStart"/>
      <w:r>
        <w:t>refer</w:t>
      </w:r>
      <w:del w:id="134" w:author="Alessandra Paulino" w:date="2021-04-20T10:15:00Z">
        <w:r w:rsidDel="001D1AFD">
          <w:delText>ê</w:delText>
        </w:r>
      </w:del>
      <w:ins w:id="135" w:author="Alessandra Paulino" w:date="2021-04-20T10:15:00Z">
        <w:r w:rsidR="001D1AFD">
          <w:t>e</w:t>
        </w:r>
      </w:ins>
      <w:r>
        <w:t>ncia</w:t>
      </w:r>
      <w:proofErr w:type="spellEnd"/>
      <w:r>
        <w:t xml:space="preserve"> uma classe e objeto, com isso, ela pode ser utilizada.</w:t>
      </w:r>
    </w:p>
    <w:p w14:paraId="21925DA1" w14:textId="23DCD055" w:rsidR="15B13A23" w:rsidRDefault="15B13A23" w:rsidP="43FD4E27">
      <w:r>
        <w:t xml:space="preserve">9 -  </w:t>
      </w:r>
      <w:r w:rsidR="6FDE276C">
        <w:t xml:space="preserve"> O que é classe</w:t>
      </w:r>
      <w:r w:rsidR="02B00FFF">
        <w:t xml:space="preserve"> em Java</w:t>
      </w:r>
      <w:r w:rsidR="6FDE276C">
        <w:t>?</w:t>
      </w:r>
    </w:p>
    <w:p w14:paraId="1D8A1498" w14:textId="01AD14AE" w:rsidR="67761E2F" w:rsidRDefault="67761E2F" w:rsidP="007016E9">
      <w:pPr>
        <w:pStyle w:val="PargrafodaLista"/>
        <w:numPr>
          <w:ilvl w:val="0"/>
          <w:numId w:val="44"/>
        </w:numPr>
        <w:rPr>
          <w:rFonts w:eastAsiaTheme="minorEastAsia"/>
          <w:color w:val="70AD47" w:themeColor="accent6"/>
        </w:rPr>
      </w:pPr>
      <w:r w:rsidRPr="01CBE55C">
        <w:rPr>
          <w:color w:val="70AD47" w:themeColor="accent6"/>
        </w:rPr>
        <w:t>É a representação de um conjunto de objetos que possuem características e comportamentos comun</w:t>
      </w:r>
      <w:r w:rsidR="1EA30D42" w:rsidRPr="01CBE55C">
        <w:rPr>
          <w:color w:val="70AD47" w:themeColor="accent6"/>
        </w:rPr>
        <w:t>s.</w:t>
      </w:r>
    </w:p>
    <w:p w14:paraId="39A47F45" w14:textId="3F67A75F" w:rsidR="1C379048" w:rsidRDefault="1C379048" w:rsidP="007016E9">
      <w:pPr>
        <w:pStyle w:val="PargrafodaLista"/>
        <w:numPr>
          <w:ilvl w:val="0"/>
          <w:numId w:val="44"/>
        </w:numPr>
        <w:rPr>
          <w:rFonts w:eastAsiaTheme="minorEastAsia"/>
        </w:rPr>
      </w:pPr>
      <w:r>
        <w:lastRenderedPageBreak/>
        <w:t xml:space="preserve">É a representação de um conjunto de métodos que possuem funcionalidades em comum. </w:t>
      </w:r>
    </w:p>
    <w:p w14:paraId="309ADF2B" w14:textId="70A75097" w:rsidR="29CDF459" w:rsidRDefault="29CDF459" w:rsidP="007016E9">
      <w:pPr>
        <w:pStyle w:val="PargrafodaLista"/>
        <w:numPr>
          <w:ilvl w:val="0"/>
          <w:numId w:val="44"/>
        </w:numPr>
        <w:spacing w:after="0"/>
        <w:rPr>
          <w:rFonts w:eastAsiaTheme="minorEastAsia"/>
        </w:rPr>
      </w:pPr>
      <w:r>
        <w:t>Classes são formadas por objetos e métodos.</w:t>
      </w:r>
    </w:p>
    <w:p w14:paraId="1938A537" w14:textId="4A1275C0" w:rsidR="29CDF459" w:rsidRDefault="29CDF459" w:rsidP="007016E9">
      <w:pPr>
        <w:pStyle w:val="PargrafodaLista"/>
        <w:numPr>
          <w:ilvl w:val="0"/>
          <w:numId w:val="44"/>
        </w:numPr>
        <w:rPr>
          <w:rFonts w:eastAsiaTheme="minorEastAsia"/>
        </w:rPr>
      </w:pPr>
      <w:r>
        <w:t>Ela é formada por dados e métodos.</w:t>
      </w:r>
    </w:p>
    <w:p w14:paraId="4E771C33" w14:textId="5AEE9E55" w:rsidR="1EA30D42" w:rsidRDefault="1EA30D42" w:rsidP="43FD4E27">
      <w:r>
        <w:t>10 – O que são objetos em Java?</w:t>
      </w:r>
      <w:r w:rsidR="15B13A23">
        <w:t xml:space="preserve">       </w:t>
      </w:r>
    </w:p>
    <w:p w14:paraId="4224F78E" w14:textId="1A384E30" w:rsidR="367BF71A" w:rsidRDefault="782AEF77" w:rsidP="007016E9">
      <w:pPr>
        <w:pStyle w:val="PargrafodaLista"/>
        <w:numPr>
          <w:ilvl w:val="0"/>
          <w:numId w:val="43"/>
        </w:numPr>
        <w:rPr>
          <w:rFonts w:eastAsiaTheme="minorEastAsia"/>
        </w:rPr>
      </w:pPr>
      <w:r>
        <w:t>Termo utilizado para representar um método do mundo real. Somente são analisados os métodos que têm relevância para a funcionalidade de um problema proposto.</w:t>
      </w:r>
    </w:p>
    <w:p w14:paraId="697C0375" w14:textId="2EC9F9D7" w:rsidR="6D51F161" w:rsidRDefault="6D51F161" w:rsidP="007016E9">
      <w:pPr>
        <w:pStyle w:val="PargrafodaLista"/>
        <w:numPr>
          <w:ilvl w:val="0"/>
          <w:numId w:val="43"/>
        </w:numPr>
        <w:rPr>
          <w:rFonts w:eastAsiaTheme="minorEastAsia"/>
        </w:rPr>
      </w:pPr>
      <w:r w:rsidRPr="01CBE55C">
        <w:t xml:space="preserve">Termo utilizado para representar um método. </w:t>
      </w:r>
    </w:p>
    <w:p w14:paraId="5421CD59" w14:textId="4DF237EC" w:rsidR="367BF71A" w:rsidRDefault="367BF71A" w:rsidP="007016E9">
      <w:pPr>
        <w:pStyle w:val="PargrafodaLista"/>
        <w:numPr>
          <w:ilvl w:val="0"/>
          <w:numId w:val="43"/>
        </w:numPr>
        <w:rPr>
          <w:rFonts w:eastAsiaTheme="minorEastAsia"/>
        </w:rPr>
      </w:pPr>
      <w:r w:rsidRPr="01CBE55C">
        <w:rPr>
          <w:color w:val="70AD47" w:themeColor="accent6"/>
        </w:rPr>
        <w:t>Termo utilizado para representar um determinado elemento do mundo real. Somente são analisados os objetos que têm relevância para a solução de um problema proposto.</w:t>
      </w:r>
      <w:r w:rsidR="15B13A23" w:rsidRPr="01CBE55C">
        <w:rPr>
          <w:color w:val="70AD47" w:themeColor="accent6"/>
        </w:rPr>
        <w:t xml:space="preserve"> </w:t>
      </w:r>
      <w:r w:rsidR="15B13A23">
        <w:t xml:space="preserve">   </w:t>
      </w:r>
    </w:p>
    <w:p w14:paraId="0FFF1A6E" w14:textId="09FCED6B" w:rsidR="08AAD437" w:rsidRDefault="2AAB85AD" w:rsidP="007016E9">
      <w:pPr>
        <w:pStyle w:val="PargrafodaLista"/>
        <w:numPr>
          <w:ilvl w:val="0"/>
          <w:numId w:val="43"/>
        </w:numPr>
        <w:rPr>
          <w:rFonts w:eastAsiaTheme="minorEastAsia"/>
        </w:rPr>
      </w:pPr>
      <w:r w:rsidRPr="01CBE55C">
        <w:t xml:space="preserve">Termo utilizado para representar um determinado elemento. </w:t>
      </w:r>
      <w:r w:rsidR="6D6863F1" w:rsidRPr="01CBE55C">
        <w:t>Objetos são compostos de classes.</w:t>
      </w:r>
      <w:r w:rsidR="15B13A23">
        <w:t xml:space="preserve">                                                           </w:t>
      </w:r>
    </w:p>
    <w:p w14:paraId="78F05253" w14:textId="26D4A7F9" w:rsidR="43FD4E27" w:rsidRDefault="43FD4E27" w:rsidP="43FD4E27"/>
    <w:p w14:paraId="4B514414" w14:textId="1445A25D" w:rsidR="43FD4E27" w:rsidRDefault="43FD4E27" w:rsidP="43FD4E27"/>
    <w:p w14:paraId="2F4C4D7E" w14:textId="70484A61" w:rsidR="49EF8EF0" w:rsidRDefault="49EF8EF0" w:rsidP="43FD4E27">
      <w:r>
        <w:t xml:space="preserve">1.p - </w:t>
      </w:r>
      <w:r w:rsidR="33438F3C">
        <w:t>Porque</w:t>
      </w:r>
      <w:del w:id="136" w:author="Alessandra Paulino" w:date="2021-04-20T10:16:00Z">
        <w:r w:rsidR="33438F3C" w:rsidDel="004B1E0F">
          <w:delText xml:space="preserve"> o</w:delText>
        </w:r>
      </w:del>
      <w:r>
        <w:t xml:space="preserve"> um método </w:t>
      </w:r>
      <w:proofErr w:type="spellStart"/>
      <w:r>
        <w:t>static</w:t>
      </w:r>
      <w:proofErr w:type="spellEnd"/>
      <w:r w:rsidR="51DFD5DE">
        <w:t xml:space="preserve"> é especial</w:t>
      </w:r>
      <w:r>
        <w:t>?</w:t>
      </w:r>
      <w:r w:rsidR="2126696E">
        <w:t xml:space="preserve"> </w:t>
      </w:r>
    </w:p>
    <w:p w14:paraId="7C2A4788" w14:textId="79FD2F4D" w:rsidR="07AB6D77" w:rsidRDefault="07AB6D77" w:rsidP="007016E9">
      <w:pPr>
        <w:pStyle w:val="PargrafodaLista"/>
        <w:numPr>
          <w:ilvl w:val="0"/>
          <w:numId w:val="60"/>
        </w:numPr>
        <w:rPr>
          <w:rFonts w:eastAsiaTheme="minorEastAsia"/>
          <w:color w:val="70AD47" w:themeColor="accent6"/>
        </w:rPr>
      </w:pPr>
      <w:r w:rsidRPr="01CBE55C">
        <w:rPr>
          <w:color w:val="70AD47" w:themeColor="accent6"/>
        </w:rPr>
        <w:t>Ele é considerado especial pois e</w:t>
      </w:r>
      <w:r w:rsidR="4D9FEFB7" w:rsidRPr="01CBE55C">
        <w:rPr>
          <w:color w:val="70AD47" w:themeColor="accent6"/>
        </w:rPr>
        <w:t xml:space="preserve">le pode ser chamado sem primeiro criar um objeto da classe em que </w:t>
      </w:r>
      <w:r w:rsidR="56AE829E" w:rsidRPr="01CBE55C">
        <w:rPr>
          <w:color w:val="70AD47" w:themeColor="accent6"/>
        </w:rPr>
        <w:t xml:space="preserve">o método </w:t>
      </w:r>
      <w:r w:rsidR="4D9FEFB7" w:rsidRPr="01CBE55C">
        <w:rPr>
          <w:color w:val="70AD47" w:themeColor="accent6"/>
        </w:rPr>
        <w:t>é declarado</w:t>
      </w:r>
      <w:r w:rsidR="77774C03" w:rsidRPr="01CBE55C">
        <w:rPr>
          <w:color w:val="70AD47" w:themeColor="accent6"/>
        </w:rPr>
        <w:t>.</w:t>
      </w:r>
    </w:p>
    <w:p w14:paraId="23741DFE" w14:textId="600469E9" w:rsidR="1364E147" w:rsidRDefault="1364E147" w:rsidP="007016E9">
      <w:pPr>
        <w:pStyle w:val="PargrafodaLista"/>
        <w:numPr>
          <w:ilvl w:val="0"/>
          <w:numId w:val="60"/>
        </w:numPr>
        <w:rPr>
          <w:rFonts w:eastAsiaTheme="minorEastAsia"/>
        </w:rPr>
      </w:pPr>
      <w:r>
        <w:t xml:space="preserve">Ele é considerado especial pois ele pode ser chamado sem primeiro criar uma classe </w:t>
      </w:r>
      <w:r w:rsidR="0FD11A56">
        <w:t xml:space="preserve">onde </w:t>
      </w:r>
      <w:ins w:id="137" w:author="Alessandra Paulino" w:date="2021-04-20T10:16:00Z">
        <w:r w:rsidR="00C17AAF">
          <w:t xml:space="preserve">o </w:t>
        </w:r>
      </w:ins>
      <w:r w:rsidR="0FD11A56">
        <w:t>método</w:t>
      </w:r>
      <w:r>
        <w:t xml:space="preserve"> é declarado.</w:t>
      </w:r>
    </w:p>
    <w:p w14:paraId="6A8F7B9F" w14:textId="245B10FC" w:rsidR="1C906C26" w:rsidRDefault="1C906C26" w:rsidP="007016E9">
      <w:pPr>
        <w:pStyle w:val="PargrafodaLista"/>
        <w:numPr>
          <w:ilvl w:val="0"/>
          <w:numId w:val="60"/>
        </w:numPr>
        <w:spacing w:after="0"/>
        <w:rPr>
          <w:rFonts w:eastAsiaTheme="minorEastAsia"/>
        </w:rPr>
      </w:pPr>
      <w:r>
        <w:t>Ele é considerado especial pois ele é criado a partir da criação da classe.</w:t>
      </w:r>
    </w:p>
    <w:p w14:paraId="19C0106C" w14:textId="245FFF5D" w:rsidR="77774C03" w:rsidRDefault="1C906C26" w:rsidP="007016E9">
      <w:pPr>
        <w:pStyle w:val="PargrafodaLista"/>
        <w:numPr>
          <w:ilvl w:val="0"/>
          <w:numId w:val="60"/>
        </w:numPr>
        <w:rPr>
          <w:rFonts w:eastAsiaTheme="minorEastAsia"/>
        </w:rPr>
      </w:pPr>
      <w:r>
        <w:t xml:space="preserve">Ele é considerado especial pois ele é criado a partir da criação </w:t>
      </w:r>
      <w:ins w:id="138" w:author="Alessandra Paulino" w:date="2021-04-20T10:17:00Z">
        <w:r w:rsidR="00C17AAF">
          <w:t>d</w:t>
        </w:r>
      </w:ins>
      <w:r>
        <w:t>o objeto e seus métodos são definidos a partir de suas classes.</w:t>
      </w:r>
    </w:p>
    <w:p w14:paraId="5F88ADEA" w14:textId="23EBF5A7" w:rsidR="77774C03" w:rsidRDefault="77774C03" w:rsidP="01CBE55C"/>
    <w:p w14:paraId="4AD45E2D" w14:textId="00DB6169" w:rsidR="77774C03" w:rsidRDefault="77774C03" w:rsidP="43FD4E27">
      <w:r>
        <w:t xml:space="preserve">2.p - O que o método </w:t>
      </w:r>
      <w:proofErr w:type="spellStart"/>
      <w:r>
        <w:t>main</w:t>
      </w:r>
      <w:proofErr w:type="spellEnd"/>
      <w:r>
        <w:t xml:space="preserve"> faz em um programa?</w:t>
      </w:r>
    </w:p>
    <w:p w14:paraId="1DA8F875" w14:textId="72FD1308" w:rsidR="047B1A7C" w:rsidRDefault="047B1A7C" w:rsidP="007016E9">
      <w:pPr>
        <w:pStyle w:val="PargrafodaLista"/>
        <w:numPr>
          <w:ilvl w:val="0"/>
          <w:numId w:val="59"/>
        </w:numPr>
        <w:rPr>
          <w:rFonts w:eastAsiaTheme="minorEastAsia"/>
        </w:rPr>
      </w:pPr>
      <w:r>
        <w:t xml:space="preserve">O método </w:t>
      </w:r>
      <w:proofErr w:type="spellStart"/>
      <w:r>
        <w:t>main</w:t>
      </w:r>
      <w:proofErr w:type="spellEnd"/>
      <w:r>
        <w:t xml:space="preserve"> define como será a execução de cada aplicativo.</w:t>
      </w:r>
    </w:p>
    <w:p w14:paraId="6E1EE87B" w14:textId="374512F2" w:rsidR="047B1A7C" w:rsidRDefault="047B1A7C" w:rsidP="007016E9">
      <w:pPr>
        <w:pStyle w:val="PargrafodaLista"/>
        <w:numPr>
          <w:ilvl w:val="0"/>
          <w:numId w:val="59"/>
        </w:numPr>
        <w:rPr>
          <w:rFonts w:eastAsiaTheme="minorEastAsia"/>
        </w:rPr>
      </w:pPr>
      <w:r>
        <w:t xml:space="preserve">O método </w:t>
      </w:r>
      <w:proofErr w:type="spellStart"/>
      <w:r>
        <w:t>main</w:t>
      </w:r>
      <w:proofErr w:type="spellEnd"/>
      <w:r>
        <w:t xml:space="preserve"> recomeça a execução de cada aplicativo.</w:t>
      </w:r>
    </w:p>
    <w:p w14:paraId="2F6321DF" w14:textId="66D9F510" w:rsidR="77774C03" w:rsidRDefault="77774C03" w:rsidP="007016E9">
      <w:pPr>
        <w:pStyle w:val="PargrafodaLista"/>
        <w:numPr>
          <w:ilvl w:val="0"/>
          <w:numId w:val="59"/>
        </w:numPr>
        <w:rPr>
          <w:color w:val="70AD47" w:themeColor="accent6"/>
        </w:rPr>
      </w:pPr>
      <w:r w:rsidRPr="01CBE55C">
        <w:rPr>
          <w:color w:val="70AD47" w:themeColor="accent6"/>
        </w:rPr>
        <w:t xml:space="preserve">O método </w:t>
      </w:r>
      <w:proofErr w:type="spellStart"/>
      <w:r w:rsidRPr="01CBE55C">
        <w:rPr>
          <w:color w:val="70AD47" w:themeColor="accent6"/>
        </w:rPr>
        <w:t>main</w:t>
      </w:r>
      <w:proofErr w:type="spellEnd"/>
      <w:r w:rsidRPr="01CBE55C">
        <w:rPr>
          <w:color w:val="70AD47" w:themeColor="accent6"/>
        </w:rPr>
        <w:t xml:space="preserve"> começa a execução de cada aplicativo.</w:t>
      </w:r>
    </w:p>
    <w:p w14:paraId="2CCC6A0D" w14:textId="07DCB4AF" w:rsidR="13E7DE27" w:rsidRDefault="13E7DE27" w:rsidP="007016E9">
      <w:pPr>
        <w:pStyle w:val="PargrafodaLista"/>
        <w:numPr>
          <w:ilvl w:val="0"/>
          <w:numId w:val="59"/>
        </w:numPr>
        <w:rPr>
          <w:rFonts w:eastAsiaTheme="minorEastAsia"/>
        </w:rPr>
      </w:pPr>
      <w:r>
        <w:t xml:space="preserve">O método </w:t>
      </w:r>
      <w:proofErr w:type="spellStart"/>
      <w:r>
        <w:t>main</w:t>
      </w:r>
      <w:proofErr w:type="spellEnd"/>
      <w:r>
        <w:t xml:space="preserve"> termina a execução de cada aplicativo.</w:t>
      </w:r>
    </w:p>
    <w:p w14:paraId="3488B4FC" w14:textId="38FE919A" w:rsidR="01CBE55C" w:rsidRDefault="01CBE55C" w:rsidP="01CBE55C"/>
    <w:p w14:paraId="62C92033" w14:textId="74972ED6" w:rsidR="334ABF9A" w:rsidRDefault="334ABF9A" w:rsidP="43FD4E27">
      <w:r>
        <w:t>3p – Qual a finalidade de um construtor em uma aplicação Java?</w:t>
      </w:r>
    </w:p>
    <w:p w14:paraId="51FA1940" w14:textId="4552AEA2" w:rsidR="334ABF9A" w:rsidRDefault="334ABF9A" w:rsidP="007016E9">
      <w:pPr>
        <w:pStyle w:val="PargrafodaLista"/>
        <w:numPr>
          <w:ilvl w:val="0"/>
          <w:numId w:val="58"/>
        </w:numPr>
        <w:rPr>
          <w:rFonts w:eastAsiaTheme="minorEastAsia"/>
          <w:color w:val="70AD47" w:themeColor="accent6"/>
        </w:rPr>
      </w:pPr>
      <w:r w:rsidRPr="01CBE55C">
        <w:rPr>
          <w:color w:val="70AD47" w:themeColor="accent6"/>
        </w:rPr>
        <w:t xml:space="preserve">Ele é semelhante ao método, ele é utilizado </w:t>
      </w:r>
      <w:proofErr w:type="gramStart"/>
      <w:r w:rsidRPr="01CBE55C">
        <w:rPr>
          <w:color w:val="70AD47" w:themeColor="accent6"/>
        </w:rPr>
        <w:t>na hora em que</w:t>
      </w:r>
      <w:proofErr w:type="gramEnd"/>
      <w:r w:rsidRPr="01CBE55C">
        <w:rPr>
          <w:color w:val="70AD47" w:themeColor="accent6"/>
        </w:rPr>
        <w:t xml:space="preserve"> um objeto é criado para a inicialização dos dados no objeto.</w:t>
      </w:r>
    </w:p>
    <w:p w14:paraId="0EA83C22" w14:textId="776E521B" w:rsidR="349DD12E" w:rsidRDefault="349DD12E" w:rsidP="007016E9">
      <w:pPr>
        <w:pStyle w:val="PargrafodaLista"/>
        <w:numPr>
          <w:ilvl w:val="0"/>
          <w:numId w:val="58"/>
        </w:numPr>
        <w:rPr>
          <w:rFonts w:eastAsiaTheme="minorEastAsia"/>
        </w:rPr>
      </w:pPr>
      <w:r>
        <w:t xml:space="preserve">Ele é semelhante a classe, ele é utilizado </w:t>
      </w:r>
      <w:proofErr w:type="gramStart"/>
      <w:r>
        <w:t>na hora em que</w:t>
      </w:r>
      <w:proofErr w:type="gramEnd"/>
      <w:r>
        <w:t xml:space="preserve"> um objeto é criado para a inicialização dos dados no objeto.</w:t>
      </w:r>
    </w:p>
    <w:p w14:paraId="7037D087" w14:textId="603B9CE2" w:rsidR="349DD12E" w:rsidRDefault="349DD12E" w:rsidP="007016E9">
      <w:pPr>
        <w:pStyle w:val="PargrafodaLista"/>
        <w:numPr>
          <w:ilvl w:val="0"/>
          <w:numId w:val="58"/>
        </w:numPr>
        <w:rPr>
          <w:rFonts w:eastAsiaTheme="minorEastAsia"/>
        </w:rPr>
      </w:pPr>
      <w:r>
        <w:t xml:space="preserve">Ele é semelhante ao objeto, ele é utilizado </w:t>
      </w:r>
      <w:proofErr w:type="gramStart"/>
      <w:r>
        <w:t>na hora em que</w:t>
      </w:r>
      <w:proofErr w:type="gramEnd"/>
      <w:r>
        <w:t xml:space="preserve"> um objeto é criado para a inicialização dos dados no objeto.</w:t>
      </w:r>
    </w:p>
    <w:p w14:paraId="01D5FB50" w14:textId="27FFA254" w:rsidR="349DD12E" w:rsidRDefault="349DD12E" w:rsidP="007016E9">
      <w:pPr>
        <w:pStyle w:val="PargrafodaLista"/>
        <w:numPr>
          <w:ilvl w:val="0"/>
          <w:numId w:val="58"/>
        </w:numPr>
        <w:rPr>
          <w:rFonts w:eastAsiaTheme="minorEastAsia"/>
        </w:rPr>
      </w:pPr>
      <w:r>
        <w:t xml:space="preserve">Ele é semelhante ao método, ele é utilizado </w:t>
      </w:r>
      <w:proofErr w:type="gramStart"/>
      <w:r>
        <w:t>na hora em que</w:t>
      </w:r>
      <w:proofErr w:type="gramEnd"/>
      <w:r>
        <w:t xml:space="preserve"> uma classe é criad</w:t>
      </w:r>
      <w:ins w:id="139" w:author="Alessandra Paulino" w:date="2021-04-20T10:17:00Z">
        <w:r w:rsidR="00883C8A">
          <w:t>a</w:t>
        </w:r>
      </w:ins>
      <w:del w:id="140" w:author="Alessandra Paulino" w:date="2021-04-20T10:17:00Z">
        <w:r w:rsidDel="00883C8A">
          <w:delText>o</w:delText>
        </w:r>
      </w:del>
      <w:r>
        <w:t xml:space="preserve"> para a inicialização dos dados no objeto.</w:t>
      </w:r>
    </w:p>
    <w:p w14:paraId="530AEE5C" w14:textId="45530848" w:rsidR="334ABF9A" w:rsidRDefault="334ABF9A" w:rsidP="43FD4E27">
      <w:r>
        <w:t xml:space="preserve">4p – Qual a finalidade do objeto </w:t>
      </w:r>
      <w:proofErr w:type="spellStart"/>
      <w:r>
        <w:t>System.out</w:t>
      </w:r>
      <w:proofErr w:type="spellEnd"/>
      <w:r>
        <w:t>?</w:t>
      </w:r>
    </w:p>
    <w:p w14:paraId="7FD8958D" w14:textId="53F9555A" w:rsidR="73785885" w:rsidRDefault="73785885" w:rsidP="007016E9">
      <w:pPr>
        <w:pStyle w:val="PargrafodaLista"/>
        <w:numPr>
          <w:ilvl w:val="0"/>
          <w:numId w:val="57"/>
        </w:numPr>
        <w:rPr>
          <w:rFonts w:eastAsiaTheme="minorEastAsia"/>
        </w:rPr>
      </w:pPr>
      <w:r>
        <w:t xml:space="preserve">Serve para chamar os métodos print,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println</w:t>
      </w:r>
      <w:proofErr w:type="spellEnd"/>
      <w:r>
        <w:t xml:space="preserve"> e </w:t>
      </w:r>
      <w:proofErr w:type="spellStart"/>
      <w:r>
        <w:t>text</w:t>
      </w:r>
      <w:proofErr w:type="spellEnd"/>
      <w:r>
        <w:t>.</w:t>
      </w:r>
    </w:p>
    <w:p w14:paraId="79CEEFEC" w14:textId="4AAEF023" w:rsidR="73785885" w:rsidRDefault="73785885" w:rsidP="007016E9">
      <w:pPr>
        <w:pStyle w:val="PargrafodaLista"/>
        <w:numPr>
          <w:ilvl w:val="0"/>
          <w:numId w:val="57"/>
        </w:numPr>
        <w:rPr>
          <w:rFonts w:eastAsiaTheme="minorEastAsia"/>
        </w:rPr>
      </w:pPr>
      <w:r>
        <w:t xml:space="preserve">Serve para chamar os métodos print e </w:t>
      </w:r>
      <w:proofErr w:type="spellStart"/>
      <w:r>
        <w:t>println</w:t>
      </w:r>
      <w:proofErr w:type="spellEnd"/>
      <w:r>
        <w:t>.</w:t>
      </w:r>
    </w:p>
    <w:p w14:paraId="406BCC1F" w14:textId="51BEF836" w:rsidR="334ABF9A" w:rsidRDefault="334ABF9A" w:rsidP="007016E9">
      <w:pPr>
        <w:pStyle w:val="PargrafodaLista"/>
        <w:numPr>
          <w:ilvl w:val="0"/>
          <w:numId w:val="57"/>
        </w:numPr>
        <w:rPr>
          <w:color w:val="70AD47" w:themeColor="accent6"/>
        </w:rPr>
      </w:pPr>
      <w:r w:rsidRPr="01CBE55C">
        <w:rPr>
          <w:color w:val="70AD47" w:themeColor="accent6"/>
        </w:rPr>
        <w:lastRenderedPageBreak/>
        <w:t xml:space="preserve">Serve para chamar os métodos print, </w:t>
      </w:r>
      <w:proofErr w:type="spellStart"/>
      <w:r w:rsidRPr="01CBE55C">
        <w:rPr>
          <w:color w:val="70AD47" w:themeColor="accent6"/>
        </w:rPr>
        <w:t>printf</w:t>
      </w:r>
      <w:proofErr w:type="spellEnd"/>
      <w:r w:rsidRPr="01CBE55C">
        <w:rPr>
          <w:color w:val="70AD47" w:themeColor="accent6"/>
        </w:rPr>
        <w:t xml:space="preserve"> e </w:t>
      </w:r>
      <w:proofErr w:type="spellStart"/>
      <w:r w:rsidRPr="01CBE55C">
        <w:rPr>
          <w:color w:val="70AD47" w:themeColor="accent6"/>
        </w:rPr>
        <w:t>println</w:t>
      </w:r>
      <w:proofErr w:type="spellEnd"/>
      <w:r w:rsidRPr="01CBE55C">
        <w:rPr>
          <w:color w:val="70AD47" w:themeColor="accent6"/>
        </w:rPr>
        <w:t>.</w:t>
      </w:r>
    </w:p>
    <w:p w14:paraId="6CA286F2" w14:textId="26563D4B" w:rsidR="7D72B5DA" w:rsidRDefault="7D72B5DA" w:rsidP="007016E9">
      <w:pPr>
        <w:pStyle w:val="PargrafodaLista"/>
        <w:numPr>
          <w:ilvl w:val="0"/>
          <w:numId w:val="57"/>
        </w:numPr>
        <w:rPr>
          <w:rFonts w:eastAsiaTheme="minorEastAsia"/>
        </w:rPr>
      </w:pPr>
      <w:r>
        <w:t xml:space="preserve">Serve para chamar os métodos </w:t>
      </w:r>
      <w:proofErr w:type="spellStart"/>
      <w:r>
        <w:t>printf</w:t>
      </w:r>
      <w:proofErr w:type="spellEnd"/>
      <w:r>
        <w:t xml:space="preserve"> e </w:t>
      </w:r>
      <w:proofErr w:type="spellStart"/>
      <w:r>
        <w:t>println</w:t>
      </w:r>
      <w:proofErr w:type="spellEnd"/>
      <w:r>
        <w:t>.</w:t>
      </w:r>
    </w:p>
    <w:p w14:paraId="6BB28429" w14:textId="7D2B7FCE" w:rsidR="334ABF9A" w:rsidRDefault="334ABF9A" w:rsidP="43FD4E27">
      <w:r>
        <w:t xml:space="preserve">5p – Qual a expressão de </w:t>
      </w:r>
      <w:r w:rsidR="55FD91A6">
        <w:t>criação</w:t>
      </w:r>
      <w:r>
        <w:t xml:space="preserve"> utilizada para a </w:t>
      </w:r>
      <w:r w:rsidR="4E4D116D">
        <w:t>instanciação</w:t>
      </w:r>
      <w:r>
        <w:t xml:space="preserve"> de um novo objeto</w:t>
      </w:r>
      <w:r w:rsidR="219559BA">
        <w:t>?</w:t>
      </w:r>
    </w:p>
    <w:p w14:paraId="7F7CA1C5" w14:textId="26E61A8A" w:rsidR="219559BA" w:rsidRDefault="3E66385D" w:rsidP="007016E9">
      <w:pPr>
        <w:pStyle w:val="PargrafodaLista"/>
        <w:numPr>
          <w:ilvl w:val="0"/>
          <w:numId w:val="56"/>
        </w:numPr>
        <w:rPr>
          <w:rFonts w:eastAsiaTheme="minorEastAsia"/>
        </w:rPr>
      </w:pPr>
      <w:proofErr w:type="spellStart"/>
      <w:r>
        <w:t>e</w:t>
      </w:r>
      <w:r w:rsidR="4DA3819B">
        <w:t>xtends</w:t>
      </w:r>
      <w:proofErr w:type="spellEnd"/>
      <w:r w:rsidR="3E2B531D">
        <w:t>.</w:t>
      </w:r>
    </w:p>
    <w:p w14:paraId="33F445B0" w14:textId="05448B80" w:rsidR="219559BA" w:rsidRDefault="61156BA4" w:rsidP="007016E9">
      <w:pPr>
        <w:pStyle w:val="PargrafodaLista"/>
        <w:numPr>
          <w:ilvl w:val="0"/>
          <w:numId w:val="56"/>
        </w:numPr>
        <w:rPr>
          <w:color w:val="70AD47" w:themeColor="accent6"/>
        </w:rPr>
      </w:pPr>
      <w:r w:rsidRPr="01CBE55C">
        <w:rPr>
          <w:color w:val="70AD47" w:themeColor="accent6"/>
        </w:rPr>
        <w:t>n</w:t>
      </w:r>
      <w:r w:rsidR="219559BA" w:rsidRPr="01CBE55C">
        <w:rPr>
          <w:color w:val="70AD47" w:themeColor="accent6"/>
        </w:rPr>
        <w:t>ew.</w:t>
      </w:r>
    </w:p>
    <w:p w14:paraId="2FFCB2A3" w14:textId="41969DC3" w:rsidR="219559BA" w:rsidRDefault="00607A6F" w:rsidP="007016E9">
      <w:pPr>
        <w:pStyle w:val="PargrafodaLista"/>
        <w:numPr>
          <w:ilvl w:val="0"/>
          <w:numId w:val="56"/>
        </w:numPr>
      </w:pPr>
      <w:proofErr w:type="spellStart"/>
      <w:r>
        <w:t>implements</w:t>
      </w:r>
      <w:proofErr w:type="spellEnd"/>
    </w:p>
    <w:p w14:paraId="2F11FADA" w14:textId="65FD2DC6" w:rsidR="219559BA" w:rsidRDefault="00607A6F" w:rsidP="007016E9">
      <w:pPr>
        <w:pStyle w:val="PargrafodaLista"/>
        <w:numPr>
          <w:ilvl w:val="0"/>
          <w:numId w:val="56"/>
        </w:numPr>
      </w:pPr>
      <w:proofErr w:type="spellStart"/>
      <w:r>
        <w:t>import</w:t>
      </w:r>
      <w:proofErr w:type="spellEnd"/>
    </w:p>
    <w:p w14:paraId="19E912D5" w14:textId="00D2D0A4" w:rsidR="219559BA" w:rsidRDefault="219559BA" w:rsidP="43FD4E27">
      <w:r>
        <w:t xml:space="preserve">6p – Em quais classes pode conter o método </w:t>
      </w:r>
      <w:proofErr w:type="spellStart"/>
      <w:r>
        <w:t>main</w:t>
      </w:r>
      <w:proofErr w:type="spellEnd"/>
      <w:r>
        <w:t>?</w:t>
      </w:r>
    </w:p>
    <w:p w14:paraId="796902FC" w14:textId="6AC2FD9E" w:rsidR="219559BA" w:rsidRDefault="2A01A59C" w:rsidP="007016E9">
      <w:pPr>
        <w:pStyle w:val="PargrafodaLista"/>
        <w:numPr>
          <w:ilvl w:val="0"/>
          <w:numId w:val="55"/>
        </w:numPr>
        <w:rPr>
          <w:rFonts w:eastAsiaTheme="minorEastAsia"/>
        </w:rPr>
      </w:pPr>
      <w:r>
        <w:t>Somente em classes que utilizam classes que instanciam objetos.</w:t>
      </w:r>
    </w:p>
    <w:p w14:paraId="765EE2A9" w14:textId="0FE89E35" w:rsidR="2A01A59C" w:rsidRDefault="2A01A59C" w:rsidP="007016E9">
      <w:pPr>
        <w:pStyle w:val="PargrafodaLista"/>
        <w:numPr>
          <w:ilvl w:val="0"/>
          <w:numId w:val="55"/>
        </w:numPr>
        <w:rPr>
          <w:rFonts w:eastAsiaTheme="minorEastAsia"/>
        </w:rPr>
      </w:pPr>
      <w:r>
        <w:t>Somente em classes que utilizam classes que instanciam objetos e tem funcionalidades em seus métodos.</w:t>
      </w:r>
    </w:p>
    <w:p w14:paraId="27E4AC9D" w14:textId="5F093B9B" w:rsidR="2A01A59C" w:rsidRDefault="2A01A59C" w:rsidP="007016E9">
      <w:pPr>
        <w:pStyle w:val="PargrafodaLista"/>
        <w:numPr>
          <w:ilvl w:val="0"/>
          <w:numId w:val="55"/>
        </w:numPr>
        <w:rPr>
          <w:rFonts w:eastAsiaTheme="minorEastAsia"/>
        </w:rPr>
      </w:pPr>
      <w:r>
        <w:t>Somente em classes que utilizam construtores em suas classes.</w:t>
      </w:r>
    </w:p>
    <w:p w14:paraId="64044BB6" w14:textId="6134247B" w:rsidR="219559BA" w:rsidRDefault="219559BA" w:rsidP="007016E9">
      <w:pPr>
        <w:pStyle w:val="PargrafodaLista"/>
        <w:numPr>
          <w:ilvl w:val="0"/>
          <w:numId w:val="55"/>
        </w:numPr>
        <w:rPr>
          <w:color w:val="70AD47" w:themeColor="accent6"/>
        </w:rPr>
      </w:pPr>
      <w:r w:rsidRPr="01CBE55C">
        <w:rPr>
          <w:color w:val="70AD47" w:themeColor="accent6"/>
        </w:rPr>
        <w:t xml:space="preserve">Qualquer classe pode conter o método </w:t>
      </w:r>
      <w:proofErr w:type="spellStart"/>
      <w:r w:rsidRPr="01CBE55C">
        <w:rPr>
          <w:color w:val="70AD47" w:themeColor="accent6"/>
        </w:rPr>
        <w:t>main</w:t>
      </w:r>
      <w:proofErr w:type="spellEnd"/>
      <w:ins w:id="141" w:author="Alessandra Paulino" w:date="2021-04-20T10:19:00Z">
        <w:r w:rsidR="0032091A">
          <w:rPr>
            <w:color w:val="70AD47" w:themeColor="accent6"/>
          </w:rPr>
          <w:t>,</w:t>
        </w:r>
      </w:ins>
      <w:del w:id="142" w:author="Alessandra Paulino" w:date="2021-04-20T10:19:00Z">
        <w:r w:rsidRPr="01CBE55C" w:rsidDel="0032091A">
          <w:rPr>
            <w:color w:val="70AD47" w:themeColor="accent6"/>
          </w:rPr>
          <w:delText>.</w:delText>
        </w:r>
      </w:del>
      <w:r w:rsidRPr="01CBE55C">
        <w:rPr>
          <w:color w:val="70AD47" w:themeColor="accent6"/>
        </w:rPr>
        <w:t xml:space="preserve"> </w:t>
      </w:r>
      <w:del w:id="143" w:author="Alessandra Paulino" w:date="2021-04-20T10:19:00Z">
        <w:r w:rsidRPr="01CBE55C" w:rsidDel="0032091A">
          <w:rPr>
            <w:color w:val="70AD47" w:themeColor="accent6"/>
          </w:rPr>
          <w:delText>P</w:delText>
        </w:r>
      </w:del>
      <w:ins w:id="144" w:author="Alessandra Paulino" w:date="2021-04-20T10:19:00Z">
        <w:r w:rsidR="0032091A">
          <w:rPr>
            <w:color w:val="70AD47" w:themeColor="accent6"/>
          </w:rPr>
          <w:t>p</w:t>
        </w:r>
      </w:ins>
      <w:r w:rsidRPr="01CBE55C">
        <w:rPr>
          <w:color w:val="70AD47" w:themeColor="accent6"/>
        </w:rPr>
        <w:t xml:space="preserve">ois o JVM invoca o método </w:t>
      </w:r>
      <w:proofErr w:type="spellStart"/>
      <w:r w:rsidRPr="01CBE55C">
        <w:rPr>
          <w:color w:val="70AD47" w:themeColor="accent6"/>
        </w:rPr>
        <w:t>main</w:t>
      </w:r>
      <w:proofErr w:type="spellEnd"/>
      <w:r w:rsidRPr="01CBE55C">
        <w:rPr>
          <w:color w:val="70AD47" w:themeColor="accent6"/>
        </w:rPr>
        <w:t xml:space="preserve"> somente na classe utilizada para executar o aplicativo.</w:t>
      </w:r>
    </w:p>
    <w:p w14:paraId="747B9E2C" w14:textId="7D17C341" w:rsidR="3B2A4B5C" w:rsidRDefault="3B2A4B5C" w:rsidP="43FD4E27">
      <w:r>
        <w:t xml:space="preserve">7p – Qual a função do método </w:t>
      </w:r>
      <w:proofErr w:type="spellStart"/>
      <w:r>
        <w:t>nextLine</w:t>
      </w:r>
      <w:proofErr w:type="spellEnd"/>
      <w:r>
        <w:t xml:space="preserve"> </w:t>
      </w:r>
      <w:ins w:id="145" w:author="Alessandra Paulino" w:date="2021-04-20T10:19:00Z">
        <w:r w:rsidR="00A81217">
          <w:t xml:space="preserve">em um objeto </w:t>
        </w:r>
      </w:ins>
      <w:ins w:id="146" w:author="Alessandra Paulino" w:date="2021-04-20T10:20:00Z">
        <w:r w:rsidR="0058034F">
          <w:t xml:space="preserve">do tipo </w:t>
        </w:r>
      </w:ins>
      <w:ins w:id="147" w:author="Alessandra Paulino" w:date="2021-04-20T10:19:00Z">
        <w:r w:rsidR="00A81217">
          <w:t xml:space="preserve">Scanner </w:t>
        </w:r>
      </w:ins>
      <w:r>
        <w:t>em um programa?</w:t>
      </w:r>
    </w:p>
    <w:p w14:paraId="23742E79" w14:textId="48DBBC5C" w:rsidR="3B2A4B5C" w:rsidRDefault="3B2A4B5C" w:rsidP="007016E9">
      <w:pPr>
        <w:pStyle w:val="PargrafodaLista"/>
        <w:numPr>
          <w:ilvl w:val="0"/>
          <w:numId w:val="51"/>
        </w:numPr>
        <w:rPr>
          <w:rFonts w:eastAsiaTheme="minorEastAsia"/>
          <w:color w:val="70AD47" w:themeColor="accent6"/>
        </w:rPr>
      </w:pPr>
      <w:r w:rsidRPr="01CBE55C">
        <w:rPr>
          <w:color w:val="70AD47" w:themeColor="accent6"/>
        </w:rPr>
        <w:t xml:space="preserve">O método </w:t>
      </w:r>
      <w:proofErr w:type="spellStart"/>
      <w:r w:rsidRPr="01CBE55C">
        <w:rPr>
          <w:color w:val="70AD47" w:themeColor="accent6"/>
        </w:rPr>
        <w:t>nextline</w:t>
      </w:r>
      <w:proofErr w:type="spellEnd"/>
      <w:r w:rsidRPr="01CBE55C">
        <w:rPr>
          <w:color w:val="70AD47" w:themeColor="accent6"/>
        </w:rPr>
        <w:t xml:space="preserve"> lê os caracteres digitados pelo usuário até o caractere de nova linha ser encontrado.</w:t>
      </w:r>
    </w:p>
    <w:p w14:paraId="4C351322" w14:textId="349A3AE7" w:rsidR="0F626D8A" w:rsidRDefault="631D85BD" w:rsidP="007016E9">
      <w:pPr>
        <w:pStyle w:val="PargrafodaLista"/>
        <w:numPr>
          <w:ilvl w:val="0"/>
          <w:numId w:val="51"/>
        </w:numPr>
        <w:rPr>
          <w:rFonts w:eastAsiaTheme="minorEastAsia"/>
        </w:rPr>
      </w:pPr>
      <w:r>
        <w:t xml:space="preserve">O método </w:t>
      </w:r>
      <w:proofErr w:type="spellStart"/>
      <w:r>
        <w:t>nextline</w:t>
      </w:r>
      <w:proofErr w:type="spellEnd"/>
      <w:r>
        <w:t xml:space="preserve"> lê os caracteres digitados pelo usuário.</w:t>
      </w:r>
    </w:p>
    <w:p w14:paraId="2E714EE9" w14:textId="53839045" w:rsidR="0F626D8A" w:rsidRDefault="631D85BD" w:rsidP="007016E9">
      <w:pPr>
        <w:pStyle w:val="PargrafodaLista"/>
        <w:numPr>
          <w:ilvl w:val="0"/>
          <w:numId w:val="51"/>
        </w:numPr>
        <w:rPr>
          <w:rFonts w:eastAsiaTheme="minorEastAsia"/>
        </w:rPr>
      </w:pPr>
      <w:r>
        <w:t xml:space="preserve">O método </w:t>
      </w:r>
      <w:proofErr w:type="spellStart"/>
      <w:r>
        <w:t>nextline</w:t>
      </w:r>
      <w:proofErr w:type="spellEnd"/>
      <w:r>
        <w:t xml:space="preserve"> lê os caracteres digitados pelo usuário até o caractere atingir um determinado tamanho.</w:t>
      </w:r>
    </w:p>
    <w:p w14:paraId="1CB0ADA6" w14:textId="7CDEF711" w:rsidR="631D85BD" w:rsidRDefault="631D85BD" w:rsidP="007016E9">
      <w:pPr>
        <w:pStyle w:val="PargrafodaLista"/>
        <w:numPr>
          <w:ilvl w:val="0"/>
          <w:numId w:val="51"/>
        </w:numPr>
        <w:rPr>
          <w:rFonts w:eastAsiaTheme="minorEastAsia"/>
        </w:rPr>
      </w:pPr>
      <w:r>
        <w:t xml:space="preserve">O método </w:t>
      </w:r>
      <w:proofErr w:type="spellStart"/>
      <w:r>
        <w:t>nextline</w:t>
      </w:r>
      <w:proofErr w:type="spellEnd"/>
      <w:r>
        <w:t xml:space="preserve"> lê os caracteres digitados pelo usuário, porém o usuário tem que utilizar </w:t>
      </w:r>
      <w:proofErr w:type="spellStart"/>
      <w:r>
        <w:t>String</w:t>
      </w:r>
      <w:proofErr w:type="spellEnd"/>
      <w:r>
        <w:t xml:space="preserve"> para utilizar.</w:t>
      </w:r>
    </w:p>
    <w:p w14:paraId="3C38AA7B" w14:textId="0A8ABAC3" w:rsidR="01CBE55C" w:rsidRDefault="01CBE55C" w:rsidP="01CBE55C"/>
    <w:p w14:paraId="67FEE8AE" w14:textId="5E5D66C6" w:rsidR="35344BC4" w:rsidRDefault="35344BC4" w:rsidP="43FD4E27">
      <w:r>
        <w:t>8p – Qual a quantidade de argumentos em uma chamada de método?</w:t>
      </w:r>
    </w:p>
    <w:p w14:paraId="44B8B51D" w14:textId="0E7C80FB" w:rsidR="35344BC4" w:rsidRDefault="4542C7C9" w:rsidP="007016E9">
      <w:pPr>
        <w:pStyle w:val="PargrafodaLista"/>
        <w:numPr>
          <w:ilvl w:val="0"/>
          <w:numId w:val="50"/>
        </w:numPr>
        <w:rPr>
          <w:rFonts w:eastAsiaTheme="minorEastAsia"/>
        </w:rPr>
      </w:pPr>
      <w:r>
        <w:t>O número de argumentos em uma chamada de método deve corresponder ao número de criação de objetos criados dentro da classe.</w:t>
      </w:r>
    </w:p>
    <w:p w14:paraId="0BB7B999" w14:textId="56F6E89F" w:rsidR="35344BC4" w:rsidRDefault="17BC4826" w:rsidP="007016E9">
      <w:pPr>
        <w:pStyle w:val="PargrafodaLista"/>
        <w:numPr>
          <w:ilvl w:val="0"/>
          <w:numId w:val="50"/>
        </w:numPr>
        <w:rPr>
          <w:rFonts w:eastAsiaTheme="minorEastAsia"/>
          <w:color w:val="000000" w:themeColor="text1"/>
        </w:rPr>
      </w:pPr>
      <w:r w:rsidRPr="01CBE55C">
        <w:t xml:space="preserve">O número de argumentos em uma chamada de método deve corresponder ao número de parâmetros na lista de </w:t>
      </w:r>
      <w:r w:rsidR="31F51BCA" w:rsidRPr="01CBE55C">
        <w:t>objetos</w:t>
      </w:r>
      <w:r w:rsidRPr="01CBE55C">
        <w:t xml:space="preserve"> da declaração </w:t>
      </w:r>
      <w:ins w:id="148" w:author="Alessandra Paulino" w:date="2021-04-20T10:21:00Z">
        <w:r w:rsidR="007822E3">
          <w:t>d</w:t>
        </w:r>
      </w:ins>
      <w:del w:id="149" w:author="Alessandra Paulino" w:date="2021-04-20T10:21:00Z">
        <w:r w:rsidRPr="01CBE55C" w:rsidDel="007822E3">
          <w:delText>n</w:delText>
        </w:r>
      </w:del>
      <w:r w:rsidRPr="01CBE55C">
        <w:t>o método.</w:t>
      </w:r>
    </w:p>
    <w:p w14:paraId="7A5B4B21" w14:textId="0E2906CF" w:rsidR="35344BC4" w:rsidRDefault="35344BC4" w:rsidP="007016E9">
      <w:pPr>
        <w:pStyle w:val="PargrafodaLista"/>
        <w:numPr>
          <w:ilvl w:val="0"/>
          <w:numId w:val="50"/>
        </w:numPr>
        <w:rPr>
          <w:color w:val="70AD47" w:themeColor="accent6"/>
        </w:rPr>
      </w:pPr>
      <w:r w:rsidRPr="01CBE55C">
        <w:rPr>
          <w:color w:val="70AD47" w:themeColor="accent6"/>
        </w:rPr>
        <w:t xml:space="preserve">O número de argumentos em uma chamada de método deve corresponder ao número de parâmetros na lista de parâmetros da declaração </w:t>
      </w:r>
      <w:del w:id="150" w:author="Alessandra Paulino" w:date="2021-04-20T10:21:00Z">
        <w:r w:rsidRPr="01CBE55C" w:rsidDel="007822E3">
          <w:rPr>
            <w:color w:val="70AD47" w:themeColor="accent6"/>
          </w:rPr>
          <w:delText>n</w:delText>
        </w:r>
      </w:del>
      <w:ins w:id="151" w:author="Alessandra Paulino" w:date="2021-04-20T10:21:00Z">
        <w:r w:rsidR="007822E3">
          <w:rPr>
            <w:color w:val="70AD47" w:themeColor="accent6"/>
          </w:rPr>
          <w:t>d</w:t>
        </w:r>
      </w:ins>
      <w:r w:rsidRPr="01CBE55C">
        <w:rPr>
          <w:color w:val="70AD47" w:themeColor="accent6"/>
        </w:rPr>
        <w:t>o método.</w:t>
      </w:r>
    </w:p>
    <w:p w14:paraId="6141C906" w14:textId="41B933C7" w:rsidR="5AD3AAC4" w:rsidRDefault="5AD3AAC4" w:rsidP="007016E9">
      <w:pPr>
        <w:pStyle w:val="PargrafodaLista"/>
        <w:numPr>
          <w:ilvl w:val="0"/>
          <w:numId w:val="50"/>
        </w:numPr>
        <w:rPr>
          <w:rFonts w:eastAsiaTheme="minorEastAsia"/>
        </w:rPr>
      </w:pPr>
      <w:r w:rsidRPr="01CBE55C">
        <w:t xml:space="preserve">O número de argumentos em uma chamada de método deve corresponder ao número de </w:t>
      </w:r>
      <w:r w:rsidR="4E046C4A" w:rsidRPr="01CBE55C">
        <w:t>classes</w:t>
      </w:r>
      <w:r w:rsidRPr="01CBE55C">
        <w:t>.</w:t>
      </w:r>
    </w:p>
    <w:p w14:paraId="2A626D00" w14:textId="4D4617C8" w:rsidR="01CBE55C" w:rsidRDefault="01CBE55C" w:rsidP="01CBE55C"/>
    <w:p w14:paraId="7007553E" w14:textId="4AFDFEE2" w:rsidR="35344BC4" w:rsidRDefault="35344BC4" w:rsidP="43FD4E27">
      <w:r>
        <w:t xml:space="preserve">9p </w:t>
      </w:r>
      <w:r w:rsidR="5F2E2ED9">
        <w:t>– Qual a funcionalidade da palavra new no Java?</w:t>
      </w:r>
    </w:p>
    <w:p w14:paraId="458B7806" w14:textId="2E820658" w:rsidR="5F2E2ED9" w:rsidRDefault="5F2E2ED9" w:rsidP="007016E9">
      <w:pPr>
        <w:pStyle w:val="PargrafodaLista"/>
        <w:numPr>
          <w:ilvl w:val="0"/>
          <w:numId w:val="47"/>
        </w:numPr>
        <w:rPr>
          <w:rFonts w:eastAsiaTheme="minorEastAsia"/>
          <w:color w:val="70AD47" w:themeColor="accent6"/>
        </w:rPr>
      </w:pPr>
      <w:r w:rsidRPr="01CBE55C">
        <w:rPr>
          <w:color w:val="70AD47" w:themeColor="accent6"/>
        </w:rPr>
        <w:t>A palavra-chave new solicita memória do sistema para armazenar um objeto e então chama o construtor da classe correspondente para inicializar o objeto.</w:t>
      </w:r>
    </w:p>
    <w:p w14:paraId="41C90A6B" w14:textId="43EBA0E3" w:rsidR="0AF66177" w:rsidRDefault="0AF66177" w:rsidP="007016E9">
      <w:pPr>
        <w:pStyle w:val="PargrafodaLista"/>
        <w:numPr>
          <w:ilvl w:val="0"/>
          <w:numId w:val="47"/>
        </w:numPr>
        <w:rPr>
          <w:rFonts w:eastAsiaTheme="minorEastAsia"/>
        </w:rPr>
      </w:pPr>
      <w:r>
        <w:t>A palavra-chave new solicita memória do sistema para armazenar um</w:t>
      </w:r>
      <w:r w:rsidR="7EFD83F2">
        <w:t>a</w:t>
      </w:r>
      <w:r>
        <w:t xml:space="preserve"> </w:t>
      </w:r>
      <w:r w:rsidR="53BD33C4">
        <w:t>classe</w:t>
      </w:r>
      <w:r>
        <w:t xml:space="preserve"> e então chama o construtor da classe correspondente para inicializar o objeto.</w:t>
      </w:r>
    </w:p>
    <w:p w14:paraId="5BE389E9" w14:textId="6D5C4460" w:rsidR="0AF66177" w:rsidRDefault="0AF66177" w:rsidP="007016E9">
      <w:pPr>
        <w:pStyle w:val="PargrafodaLista"/>
        <w:numPr>
          <w:ilvl w:val="0"/>
          <w:numId w:val="47"/>
        </w:numPr>
        <w:rPr>
          <w:rFonts w:eastAsiaTheme="minorEastAsia"/>
        </w:rPr>
      </w:pPr>
      <w:r>
        <w:t xml:space="preserve">A palavra-chave new solicita memória do sistema para armazenar um </w:t>
      </w:r>
      <w:r w:rsidR="00ED3B53">
        <w:t>método</w:t>
      </w:r>
      <w:r>
        <w:t xml:space="preserve"> e então chama o construtor da classe correspondente para inicializar o objeto.</w:t>
      </w:r>
    </w:p>
    <w:p w14:paraId="16179013" w14:textId="10D6F4AD" w:rsidR="79ECB72A" w:rsidRDefault="0AF66177" w:rsidP="007016E9">
      <w:pPr>
        <w:pStyle w:val="PargrafodaLista"/>
        <w:numPr>
          <w:ilvl w:val="0"/>
          <w:numId w:val="47"/>
        </w:numPr>
        <w:rPr>
          <w:rFonts w:eastAsiaTheme="minorEastAsia"/>
        </w:rPr>
      </w:pPr>
      <w:r>
        <w:lastRenderedPageBreak/>
        <w:t xml:space="preserve">A palavra-chave new solicita memória do sistema para </w:t>
      </w:r>
      <w:r w:rsidR="4BB5CEF9">
        <w:t>realizar uma nova classe</w:t>
      </w:r>
      <w:r>
        <w:t xml:space="preserve"> e então chama o construtor da classe correspondente para inicializar o objeto.</w:t>
      </w:r>
    </w:p>
    <w:p w14:paraId="5D9CAF06" w14:textId="77B0811E" w:rsidR="79ECB72A" w:rsidRDefault="79ECB72A" w:rsidP="01CBE55C"/>
    <w:p w14:paraId="7C109422" w14:textId="5A1B72D3" w:rsidR="6C054E2C" w:rsidRDefault="6C054E2C" w:rsidP="43FD4E27">
      <w:r>
        <w:t xml:space="preserve">10p – Qual a diferença entre </w:t>
      </w:r>
      <w:ins w:id="152" w:author="Alessandra Paulino" w:date="2021-04-20T10:22:00Z">
        <w:r w:rsidR="002C424E">
          <w:t xml:space="preserve">os tipos primitivos </w:t>
        </w:r>
      </w:ins>
      <w:proofErr w:type="spellStart"/>
      <w:r>
        <w:t>double</w:t>
      </w:r>
      <w:proofErr w:type="spellEnd"/>
      <w:r>
        <w:t xml:space="preserve"> e </w:t>
      </w:r>
      <w:proofErr w:type="spellStart"/>
      <w:r>
        <w:t>float</w:t>
      </w:r>
      <w:proofErr w:type="spellEnd"/>
      <w:r>
        <w:t>?</w:t>
      </w:r>
    </w:p>
    <w:p w14:paraId="261AE511" w14:textId="619E6127" w:rsidR="6C054E2C" w:rsidRDefault="65154A7C" w:rsidP="007016E9">
      <w:pPr>
        <w:pStyle w:val="PargrafodaLista"/>
        <w:numPr>
          <w:ilvl w:val="0"/>
          <w:numId w:val="46"/>
        </w:numPr>
        <w:rPr>
          <w:rFonts w:eastAsiaTheme="minorEastAsia"/>
          <w:color w:val="000000" w:themeColor="text1"/>
        </w:rPr>
      </w:pPr>
      <w:r w:rsidRPr="01CBE55C">
        <w:t xml:space="preserve">As variáveis do tipo </w:t>
      </w:r>
      <w:proofErr w:type="spellStart"/>
      <w:r w:rsidRPr="01CBE55C">
        <w:t>float</w:t>
      </w:r>
      <w:proofErr w:type="spellEnd"/>
      <w:r w:rsidRPr="01CBE55C">
        <w:t xml:space="preserve"> representam números de pontos flutuantes de precisão dupla e podem significar até dois dígitos significativos, já as variáveis </w:t>
      </w:r>
      <w:proofErr w:type="spellStart"/>
      <w:r w:rsidRPr="01CBE55C">
        <w:t>double</w:t>
      </w:r>
      <w:proofErr w:type="spellEnd"/>
      <w:r w:rsidRPr="01CBE55C">
        <w:t xml:space="preserve"> representam números de ponto simples.</w:t>
      </w:r>
    </w:p>
    <w:p w14:paraId="14D02B27" w14:textId="5A0C3D47" w:rsidR="6C054E2C" w:rsidRDefault="65154A7C" w:rsidP="007016E9">
      <w:pPr>
        <w:pStyle w:val="PargrafodaLista"/>
        <w:numPr>
          <w:ilvl w:val="0"/>
          <w:numId w:val="46"/>
        </w:numPr>
        <w:rPr>
          <w:rFonts w:eastAsiaTheme="minorEastAsia"/>
          <w:color w:val="000000" w:themeColor="text1"/>
        </w:rPr>
      </w:pPr>
      <w:r w:rsidRPr="01CBE55C">
        <w:t xml:space="preserve">As variáveis do tipo </w:t>
      </w:r>
      <w:proofErr w:type="spellStart"/>
      <w:r w:rsidRPr="01CBE55C">
        <w:t>float</w:t>
      </w:r>
      <w:proofErr w:type="spellEnd"/>
      <w:r w:rsidRPr="01CBE55C">
        <w:t xml:space="preserve"> </w:t>
      </w:r>
      <w:r w:rsidR="44E7A049" w:rsidRPr="01CBE55C">
        <w:t>representam números de ponto flutuante de precisão dupla</w:t>
      </w:r>
      <w:r w:rsidRPr="01CBE55C">
        <w:t xml:space="preserve">, já as variáveis </w:t>
      </w:r>
      <w:proofErr w:type="spellStart"/>
      <w:r w:rsidRPr="01CBE55C">
        <w:t>double</w:t>
      </w:r>
      <w:proofErr w:type="spellEnd"/>
      <w:r w:rsidRPr="01CBE55C">
        <w:t xml:space="preserve"> </w:t>
      </w:r>
      <w:r w:rsidR="243A12E2" w:rsidRPr="01CBE55C">
        <w:t>representam números de pontos flutuantes de precisão simples e podem significar até seis dígitos significativos.</w:t>
      </w:r>
    </w:p>
    <w:p w14:paraId="4F4311E4" w14:textId="3E95813B" w:rsidR="6C054E2C" w:rsidRDefault="6C054E2C" w:rsidP="007016E9">
      <w:pPr>
        <w:pStyle w:val="PargrafodaLista"/>
        <w:numPr>
          <w:ilvl w:val="0"/>
          <w:numId w:val="46"/>
        </w:numPr>
        <w:rPr>
          <w:color w:val="70AD47" w:themeColor="accent6"/>
        </w:rPr>
      </w:pPr>
      <w:r w:rsidRPr="01CBE55C">
        <w:rPr>
          <w:color w:val="70AD47" w:themeColor="accent6"/>
        </w:rPr>
        <w:t xml:space="preserve">As variáveis do tipo </w:t>
      </w:r>
      <w:proofErr w:type="spellStart"/>
      <w:r w:rsidRPr="01CBE55C">
        <w:rPr>
          <w:color w:val="70AD47" w:themeColor="accent6"/>
        </w:rPr>
        <w:t>float</w:t>
      </w:r>
      <w:proofErr w:type="spellEnd"/>
      <w:r w:rsidRPr="01CBE55C">
        <w:rPr>
          <w:color w:val="70AD47" w:themeColor="accent6"/>
        </w:rPr>
        <w:t xml:space="preserve"> representam números de pontos </w:t>
      </w:r>
      <w:r w:rsidR="5E761A79" w:rsidRPr="01CBE55C">
        <w:rPr>
          <w:color w:val="70AD47" w:themeColor="accent6"/>
        </w:rPr>
        <w:t>flutuantes</w:t>
      </w:r>
      <w:r w:rsidRPr="01CBE55C">
        <w:rPr>
          <w:color w:val="70AD47" w:themeColor="accent6"/>
        </w:rPr>
        <w:t xml:space="preserve"> de precisão simples e podem significar até seis </w:t>
      </w:r>
      <w:r w:rsidR="32EA46C4" w:rsidRPr="01CBE55C">
        <w:rPr>
          <w:color w:val="70AD47" w:themeColor="accent6"/>
        </w:rPr>
        <w:t>dígitos</w:t>
      </w:r>
      <w:r w:rsidRPr="01CBE55C">
        <w:rPr>
          <w:color w:val="70AD47" w:themeColor="accent6"/>
        </w:rPr>
        <w:t xml:space="preserve"> significativos, já as variá</w:t>
      </w:r>
      <w:r w:rsidR="7F23A7E0" w:rsidRPr="01CBE55C">
        <w:rPr>
          <w:color w:val="70AD47" w:themeColor="accent6"/>
        </w:rPr>
        <w:t xml:space="preserve">veis </w:t>
      </w:r>
      <w:proofErr w:type="spellStart"/>
      <w:r w:rsidR="7F23A7E0" w:rsidRPr="01CBE55C">
        <w:rPr>
          <w:color w:val="70AD47" w:themeColor="accent6"/>
        </w:rPr>
        <w:t>double</w:t>
      </w:r>
      <w:proofErr w:type="spellEnd"/>
      <w:r w:rsidR="7F23A7E0" w:rsidRPr="01CBE55C">
        <w:rPr>
          <w:color w:val="70AD47" w:themeColor="accent6"/>
        </w:rPr>
        <w:t xml:space="preserve"> representam números de ponto flutuante de precisão dupla.</w:t>
      </w:r>
    </w:p>
    <w:p w14:paraId="1979B768" w14:textId="23B48CFE" w:rsidR="2AA0A946" w:rsidRDefault="2AA0A946" w:rsidP="007016E9">
      <w:pPr>
        <w:pStyle w:val="PargrafodaLista"/>
        <w:numPr>
          <w:ilvl w:val="0"/>
          <w:numId w:val="46"/>
        </w:numPr>
        <w:rPr>
          <w:rFonts w:eastAsiaTheme="minorEastAsia"/>
        </w:rPr>
      </w:pPr>
      <w:r>
        <w:t>Amb</w:t>
      </w:r>
      <w:del w:id="153" w:author="Alessandra Paulino" w:date="2021-04-20T10:22:00Z">
        <w:r w:rsidDel="00EF7884">
          <w:delText>a</w:delText>
        </w:r>
      </w:del>
      <w:ins w:id="154" w:author="Alessandra Paulino" w:date="2021-04-20T10:22:00Z">
        <w:r w:rsidR="00EF7884">
          <w:t>o</w:t>
        </w:r>
      </w:ins>
      <w:r>
        <w:t xml:space="preserve">s </w:t>
      </w:r>
      <w:del w:id="155" w:author="Alessandra Paulino" w:date="2021-04-20T10:22:00Z">
        <w:r w:rsidDel="00EF7884">
          <w:delText>a</w:delText>
        </w:r>
      </w:del>
      <w:ins w:id="156" w:author="Alessandra Paulino" w:date="2021-04-20T10:22:00Z">
        <w:r w:rsidR="00EF7884">
          <w:t>o</w:t>
        </w:r>
      </w:ins>
      <w:r>
        <w:t xml:space="preserve">s </w:t>
      </w:r>
      <w:ins w:id="157" w:author="Alessandra Paulino" w:date="2021-04-20T10:22:00Z">
        <w:r w:rsidR="00EF7884">
          <w:t xml:space="preserve">tipos </w:t>
        </w:r>
      </w:ins>
      <w:del w:id="158" w:author="Alessandra Paulino" w:date="2021-04-20T10:22:00Z">
        <w:r w:rsidDel="00EF7884">
          <w:delText xml:space="preserve">duas </w:delText>
        </w:r>
      </w:del>
      <w:r>
        <w:t>possuem a mesma finalidade.</w:t>
      </w:r>
    </w:p>
    <w:p w14:paraId="6E4DC31D" w14:textId="2D92E9FC" w:rsidR="43FD4E27" w:rsidRDefault="43FD4E27" w:rsidP="43FD4E27"/>
    <w:p w14:paraId="26632BEC" w14:textId="41D8C757" w:rsidR="094CEFA9" w:rsidRDefault="094CEFA9" w:rsidP="43FD4E27">
      <w:pPr>
        <w:jc w:val="center"/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</w:pPr>
      <w:r w:rsidRPr="43FD4E27"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  <w:t>Métodos</w:t>
      </w:r>
    </w:p>
    <w:p w14:paraId="759756B0" w14:textId="3EFB8058" w:rsidR="3C28FAD5" w:rsidRPr="00A718B6" w:rsidRDefault="3C28FAD5" w:rsidP="43FD4E27">
      <w:pPr>
        <w:rPr>
          <w:rFonts w:eastAsiaTheme="minorEastAsia"/>
          <w:b/>
          <w:bCs/>
          <w:color w:val="FF0000"/>
          <w:rPrChange w:id="159" w:author="Alessandra Paulino" w:date="2021-04-20T10:23:00Z">
            <w:rPr>
              <w:rFonts w:eastAsiaTheme="minorEastAsia"/>
              <w:b/>
              <w:bCs/>
            </w:rPr>
          </w:rPrChange>
        </w:rPr>
      </w:pPr>
      <w:commentRangeStart w:id="160"/>
      <w:r w:rsidRPr="00A718B6">
        <w:rPr>
          <w:rFonts w:eastAsiaTheme="minorEastAsia"/>
          <w:color w:val="FF0000"/>
          <w:rPrChange w:id="161" w:author="Alessandra Paulino" w:date="2021-04-20T10:23:00Z">
            <w:rPr>
              <w:rFonts w:eastAsiaTheme="minorEastAsia"/>
            </w:rPr>
          </w:rPrChange>
        </w:rPr>
        <w:t>1- No que consiste a técnica dividir para conquistar?</w:t>
      </w:r>
    </w:p>
    <w:p w14:paraId="62A65228" w14:textId="3BED7B2C" w:rsidR="7918DE4F" w:rsidRPr="00A718B6" w:rsidRDefault="7918DE4F" w:rsidP="007016E9">
      <w:pPr>
        <w:pStyle w:val="PargrafodaLista"/>
        <w:numPr>
          <w:ilvl w:val="0"/>
          <w:numId w:val="42"/>
        </w:numPr>
        <w:rPr>
          <w:rFonts w:eastAsiaTheme="minorEastAsia"/>
          <w:color w:val="FF0000"/>
          <w:rPrChange w:id="162" w:author="Alessandra Paulino" w:date="2021-04-20T10:23:00Z">
            <w:rPr>
              <w:rFonts w:eastAsiaTheme="minorEastAsia"/>
              <w:color w:val="70AD47" w:themeColor="accent6"/>
            </w:rPr>
          </w:rPrChange>
        </w:rPr>
      </w:pPr>
      <w:r w:rsidRPr="00A718B6">
        <w:rPr>
          <w:rFonts w:eastAsiaTheme="minorEastAsia"/>
          <w:color w:val="FF0000"/>
          <w:rPrChange w:id="163" w:author="Alessandra Paulino" w:date="2021-04-20T10:23:00Z">
            <w:rPr>
              <w:rFonts w:eastAsiaTheme="minorEastAsia"/>
              <w:color w:val="70AD47" w:themeColor="accent6"/>
            </w:rPr>
          </w:rPrChange>
        </w:rPr>
        <w:t xml:space="preserve">É uma </w:t>
      </w:r>
      <w:r w:rsidR="3C28FAD5" w:rsidRPr="00A718B6">
        <w:rPr>
          <w:rFonts w:eastAsiaTheme="minorEastAsia"/>
          <w:color w:val="FF0000"/>
          <w:rPrChange w:id="164" w:author="Alessandra Paulino" w:date="2021-04-20T10:23:00Z">
            <w:rPr>
              <w:rFonts w:eastAsiaTheme="minorEastAsia"/>
              <w:color w:val="70AD47" w:themeColor="accent6"/>
            </w:rPr>
          </w:rPrChange>
        </w:rPr>
        <w:t xml:space="preserve">técnica </w:t>
      </w:r>
      <w:r w:rsidR="39500FED" w:rsidRPr="00A718B6">
        <w:rPr>
          <w:rFonts w:eastAsiaTheme="minorEastAsia"/>
          <w:color w:val="FF0000"/>
          <w:rPrChange w:id="165" w:author="Alessandra Paulino" w:date="2021-04-20T10:23:00Z">
            <w:rPr>
              <w:rFonts w:eastAsiaTheme="minorEastAsia"/>
              <w:color w:val="70AD47" w:themeColor="accent6"/>
            </w:rPr>
          </w:rPrChange>
        </w:rPr>
        <w:t xml:space="preserve">que consiste em </w:t>
      </w:r>
      <w:r w:rsidR="5530E929" w:rsidRPr="00A718B6">
        <w:rPr>
          <w:rFonts w:eastAsiaTheme="minorEastAsia"/>
          <w:color w:val="FF0000"/>
          <w:rPrChange w:id="166" w:author="Alessandra Paulino" w:date="2021-04-20T10:23:00Z">
            <w:rPr>
              <w:rFonts w:eastAsiaTheme="minorEastAsia"/>
              <w:color w:val="70AD47" w:themeColor="accent6"/>
            </w:rPr>
          </w:rPrChange>
        </w:rPr>
        <w:t>dividir dados</w:t>
      </w:r>
      <w:r w:rsidR="39500FED" w:rsidRPr="00A718B6">
        <w:rPr>
          <w:rFonts w:eastAsiaTheme="minorEastAsia"/>
          <w:color w:val="FF0000"/>
          <w:rPrChange w:id="167" w:author="Alessandra Paulino" w:date="2021-04-20T10:23:00Z">
            <w:rPr>
              <w:rFonts w:eastAsiaTheme="minorEastAsia"/>
              <w:color w:val="70AD47" w:themeColor="accent6"/>
            </w:rPr>
          </w:rPrChange>
        </w:rPr>
        <w:t xml:space="preserve"> em duas ou mais partes independentes, process</w:t>
      </w:r>
      <w:r w:rsidR="2165020E" w:rsidRPr="00A718B6">
        <w:rPr>
          <w:rFonts w:eastAsiaTheme="minorEastAsia"/>
          <w:color w:val="FF0000"/>
          <w:rPrChange w:id="168" w:author="Alessandra Paulino" w:date="2021-04-20T10:23:00Z">
            <w:rPr>
              <w:rFonts w:eastAsiaTheme="minorEastAsia"/>
              <w:color w:val="70AD47" w:themeColor="accent6"/>
            </w:rPr>
          </w:rPrChange>
        </w:rPr>
        <w:t>ar</w:t>
      </w:r>
      <w:r w:rsidR="39500FED" w:rsidRPr="00A718B6">
        <w:rPr>
          <w:rFonts w:eastAsiaTheme="minorEastAsia"/>
          <w:color w:val="FF0000"/>
          <w:rPrChange w:id="169" w:author="Alessandra Paulino" w:date="2021-04-20T10:23:00Z">
            <w:rPr>
              <w:rFonts w:eastAsiaTheme="minorEastAsia"/>
              <w:color w:val="70AD47" w:themeColor="accent6"/>
            </w:rPr>
          </w:rPrChange>
        </w:rPr>
        <w:t xml:space="preserve"> estas partes em paralelo, e </w:t>
      </w:r>
      <w:r w:rsidR="7AE2D74F" w:rsidRPr="00A718B6">
        <w:rPr>
          <w:rFonts w:eastAsiaTheme="minorEastAsia"/>
          <w:color w:val="FF0000"/>
          <w:rPrChange w:id="170" w:author="Alessandra Paulino" w:date="2021-04-20T10:23:00Z">
            <w:rPr>
              <w:rFonts w:eastAsiaTheme="minorEastAsia"/>
              <w:color w:val="70AD47" w:themeColor="accent6"/>
            </w:rPr>
          </w:rPrChange>
        </w:rPr>
        <w:t>ao</w:t>
      </w:r>
      <w:r w:rsidR="39500FED" w:rsidRPr="00A718B6">
        <w:rPr>
          <w:rFonts w:eastAsiaTheme="minorEastAsia"/>
          <w:color w:val="FF0000"/>
          <w:rPrChange w:id="171" w:author="Alessandra Paulino" w:date="2021-04-20T10:23:00Z">
            <w:rPr>
              <w:rFonts w:eastAsiaTheme="minorEastAsia"/>
              <w:color w:val="70AD47" w:themeColor="accent6"/>
            </w:rPr>
          </w:rPrChange>
        </w:rPr>
        <w:t xml:space="preserve"> final unifi</w:t>
      </w:r>
      <w:r w:rsidR="07069EF4" w:rsidRPr="00A718B6">
        <w:rPr>
          <w:rFonts w:eastAsiaTheme="minorEastAsia"/>
          <w:color w:val="FF0000"/>
          <w:rPrChange w:id="172" w:author="Alessandra Paulino" w:date="2021-04-20T10:23:00Z">
            <w:rPr>
              <w:rFonts w:eastAsiaTheme="minorEastAsia"/>
              <w:color w:val="70AD47" w:themeColor="accent6"/>
            </w:rPr>
          </w:rPrChange>
        </w:rPr>
        <w:t>car</w:t>
      </w:r>
      <w:r w:rsidR="39500FED" w:rsidRPr="00A718B6">
        <w:rPr>
          <w:rFonts w:eastAsiaTheme="minorEastAsia"/>
          <w:color w:val="FF0000"/>
          <w:rPrChange w:id="173" w:author="Alessandra Paulino" w:date="2021-04-20T10:23:00Z">
            <w:rPr>
              <w:rFonts w:eastAsiaTheme="minorEastAsia"/>
              <w:color w:val="70AD47" w:themeColor="accent6"/>
            </w:rPr>
          </w:rPrChange>
        </w:rPr>
        <w:t xml:space="preserve"> os resultados de cada parte</w:t>
      </w:r>
      <w:r w:rsidR="481F5B04" w:rsidRPr="00A718B6">
        <w:rPr>
          <w:rFonts w:eastAsiaTheme="minorEastAsia"/>
          <w:color w:val="FF0000"/>
          <w:rPrChange w:id="174" w:author="Alessandra Paulino" w:date="2021-04-20T10:23:00Z">
            <w:rPr>
              <w:rFonts w:eastAsiaTheme="minorEastAsia"/>
              <w:color w:val="70AD47" w:themeColor="accent6"/>
            </w:rPr>
          </w:rPrChange>
        </w:rPr>
        <w:t xml:space="preserve"> </w:t>
      </w:r>
      <w:r w:rsidR="057C5281" w:rsidRPr="00A718B6">
        <w:rPr>
          <w:rFonts w:eastAsiaTheme="minorEastAsia"/>
          <w:color w:val="FF0000"/>
          <w:rPrChange w:id="175" w:author="Alessandra Paulino" w:date="2021-04-20T10:23:00Z">
            <w:rPr>
              <w:rFonts w:eastAsiaTheme="minorEastAsia"/>
              <w:color w:val="70AD47" w:themeColor="accent6"/>
            </w:rPr>
          </w:rPrChange>
        </w:rPr>
        <w:t xml:space="preserve">deixando o código </w:t>
      </w:r>
      <w:r w:rsidR="481F5B04" w:rsidRPr="00A718B6">
        <w:rPr>
          <w:rFonts w:eastAsiaTheme="minorEastAsia"/>
          <w:color w:val="FF0000"/>
          <w:rPrChange w:id="176" w:author="Alessandra Paulino" w:date="2021-04-20T10:23:00Z">
            <w:rPr>
              <w:rFonts w:eastAsiaTheme="minorEastAsia"/>
              <w:color w:val="70AD47" w:themeColor="accent6"/>
            </w:rPr>
          </w:rPrChange>
        </w:rPr>
        <w:t>pequen</w:t>
      </w:r>
      <w:r w:rsidR="5BDF849D" w:rsidRPr="00A718B6">
        <w:rPr>
          <w:rFonts w:eastAsiaTheme="minorEastAsia"/>
          <w:color w:val="FF0000"/>
          <w:rPrChange w:id="177" w:author="Alessandra Paulino" w:date="2021-04-20T10:23:00Z">
            <w:rPr>
              <w:rFonts w:eastAsiaTheme="minorEastAsia"/>
              <w:color w:val="70AD47" w:themeColor="accent6"/>
            </w:rPr>
          </w:rPrChange>
        </w:rPr>
        <w:t>o</w:t>
      </w:r>
      <w:r w:rsidR="481F5B04" w:rsidRPr="00A718B6">
        <w:rPr>
          <w:rFonts w:eastAsiaTheme="minorEastAsia"/>
          <w:color w:val="FF0000"/>
          <w:rPrChange w:id="178" w:author="Alessandra Paulino" w:date="2021-04-20T10:23:00Z">
            <w:rPr>
              <w:rFonts w:eastAsiaTheme="minorEastAsia"/>
              <w:color w:val="70AD47" w:themeColor="accent6"/>
            </w:rPr>
          </w:rPrChange>
        </w:rPr>
        <w:t xml:space="preserve"> e simples</w:t>
      </w:r>
      <w:r w:rsidR="5202CE37" w:rsidRPr="00A718B6">
        <w:rPr>
          <w:rFonts w:eastAsiaTheme="minorEastAsia"/>
          <w:color w:val="FF0000"/>
          <w:rPrChange w:id="179" w:author="Alessandra Paulino" w:date="2021-04-20T10:23:00Z">
            <w:rPr>
              <w:rFonts w:eastAsiaTheme="minorEastAsia"/>
              <w:color w:val="70AD47" w:themeColor="accent6"/>
            </w:rPr>
          </w:rPrChange>
        </w:rPr>
        <w:t xml:space="preserve"> de entender</w:t>
      </w:r>
      <w:r w:rsidR="39500FED" w:rsidRPr="00A718B6">
        <w:rPr>
          <w:rFonts w:eastAsiaTheme="minorEastAsia"/>
          <w:color w:val="FF0000"/>
          <w:rPrChange w:id="180" w:author="Alessandra Paulino" w:date="2021-04-20T10:23:00Z">
            <w:rPr>
              <w:rFonts w:eastAsiaTheme="minorEastAsia"/>
              <w:color w:val="70AD47" w:themeColor="accent6"/>
            </w:rPr>
          </w:rPrChange>
        </w:rPr>
        <w:t>.</w:t>
      </w:r>
    </w:p>
    <w:p w14:paraId="32374A5C" w14:textId="09F3D5D3" w:rsidR="06202C5E" w:rsidRPr="00A718B6" w:rsidRDefault="2B0F71F0" w:rsidP="007016E9">
      <w:pPr>
        <w:pStyle w:val="PargrafodaLista"/>
        <w:numPr>
          <w:ilvl w:val="0"/>
          <w:numId w:val="42"/>
        </w:numPr>
        <w:rPr>
          <w:rFonts w:eastAsiaTheme="minorEastAsia"/>
          <w:color w:val="FF0000"/>
          <w:rPrChange w:id="181" w:author="Alessandra Paulino" w:date="2021-04-20T10:23:00Z">
            <w:rPr>
              <w:rFonts w:eastAsiaTheme="minorEastAsia"/>
            </w:rPr>
          </w:rPrChange>
        </w:rPr>
      </w:pPr>
      <w:r w:rsidRPr="00A718B6">
        <w:rPr>
          <w:rFonts w:eastAsiaTheme="minorEastAsia"/>
          <w:color w:val="FF0000"/>
          <w:rPrChange w:id="182" w:author="Alessandra Paulino" w:date="2021-04-20T10:23:00Z">
            <w:rPr>
              <w:rFonts w:eastAsiaTheme="minorEastAsia"/>
            </w:rPr>
          </w:rPrChange>
        </w:rPr>
        <w:t>É uma técnica que consiste em dividir dados em duas ou mais partes dependentes, processar estas partes em paralelo, e ao final unificar os resultados de cada parte deixando o código pequeno e simples de entender.</w:t>
      </w:r>
    </w:p>
    <w:p w14:paraId="007ED3E5" w14:textId="044CC763" w:rsidR="2B0F71F0" w:rsidRPr="00A718B6" w:rsidRDefault="2B0F71F0" w:rsidP="007016E9">
      <w:pPr>
        <w:pStyle w:val="PargrafodaLista"/>
        <w:numPr>
          <w:ilvl w:val="0"/>
          <w:numId w:val="42"/>
        </w:numPr>
        <w:spacing w:after="0"/>
        <w:rPr>
          <w:rFonts w:eastAsiaTheme="minorEastAsia"/>
          <w:color w:val="FF0000"/>
          <w:rPrChange w:id="183" w:author="Alessandra Paulino" w:date="2021-04-20T10:23:00Z">
            <w:rPr>
              <w:rFonts w:eastAsiaTheme="minorEastAsia"/>
            </w:rPr>
          </w:rPrChange>
        </w:rPr>
      </w:pPr>
      <w:r w:rsidRPr="00A718B6">
        <w:rPr>
          <w:rFonts w:eastAsiaTheme="minorEastAsia"/>
          <w:color w:val="FF0000"/>
          <w:rPrChange w:id="184" w:author="Alessandra Paulino" w:date="2021-04-20T10:23:00Z">
            <w:rPr>
              <w:rFonts w:eastAsiaTheme="minorEastAsia"/>
            </w:rPr>
          </w:rPrChange>
        </w:rPr>
        <w:t>É uma técnica que consiste em dividir dados em duas ou mais partes independentes, processar estas partes em paralelo, e ao final mostrar aos seus usuários.</w:t>
      </w:r>
    </w:p>
    <w:p w14:paraId="0FA829B5" w14:textId="7F4E5B2D" w:rsidR="2B0F71F0" w:rsidRPr="00A718B6" w:rsidRDefault="2B0F71F0" w:rsidP="007016E9">
      <w:pPr>
        <w:pStyle w:val="PargrafodaLista"/>
        <w:numPr>
          <w:ilvl w:val="0"/>
          <w:numId w:val="42"/>
        </w:numPr>
        <w:rPr>
          <w:rFonts w:eastAsiaTheme="minorEastAsia"/>
          <w:color w:val="FF0000"/>
          <w:rPrChange w:id="185" w:author="Alessandra Paulino" w:date="2021-04-20T10:23:00Z">
            <w:rPr>
              <w:rFonts w:eastAsiaTheme="minorEastAsia"/>
            </w:rPr>
          </w:rPrChange>
        </w:rPr>
      </w:pPr>
      <w:r w:rsidRPr="00A718B6">
        <w:rPr>
          <w:rFonts w:eastAsiaTheme="minorEastAsia"/>
          <w:color w:val="FF0000"/>
          <w:rPrChange w:id="186" w:author="Alessandra Paulino" w:date="2021-04-20T10:23:00Z">
            <w:rPr>
              <w:rFonts w:eastAsiaTheme="minorEastAsia"/>
            </w:rPr>
          </w:rPrChange>
        </w:rPr>
        <w:t>É uma técnica que consiste em dividir dados em duas ou mais partes dependentes, processar estas partes em paralelo, e ao final mostrar aos seus usuários.</w:t>
      </w:r>
      <w:commentRangeEnd w:id="160"/>
      <w:r w:rsidR="004B10D7">
        <w:rPr>
          <w:rStyle w:val="Refdecomentrio"/>
        </w:rPr>
        <w:commentReference w:id="160"/>
      </w:r>
    </w:p>
    <w:p w14:paraId="1D4A6350" w14:textId="42F90E73" w:rsidR="1F21D2CF" w:rsidRDefault="1F21D2CF" w:rsidP="43FD4E27">
      <w:pPr>
        <w:rPr>
          <w:rFonts w:eastAsiaTheme="minorEastAsia"/>
        </w:rPr>
      </w:pPr>
      <w:r w:rsidRPr="43FD4E27">
        <w:rPr>
          <w:rFonts w:eastAsiaTheme="minorEastAsia"/>
        </w:rPr>
        <w:t>2 – Qual a funcionalidade do método?</w:t>
      </w:r>
    </w:p>
    <w:p w14:paraId="2DFDC0E2" w14:textId="7FCF6A74" w:rsidR="78A54E4A" w:rsidRDefault="78A54E4A" w:rsidP="007016E9">
      <w:pPr>
        <w:pStyle w:val="PargrafodaLista"/>
        <w:numPr>
          <w:ilvl w:val="0"/>
          <w:numId w:val="41"/>
        </w:numPr>
        <w:spacing w:after="0"/>
        <w:rPr>
          <w:rFonts w:eastAsiaTheme="minorEastAsia"/>
        </w:rPr>
      </w:pPr>
      <w:r w:rsidRPr="01CBE55C">
        <w:rPr>
          <w:rFonts w:eastAsiaTheme="minorEastAsia"/>
        </w:rPr>
        <w:t>Os métodos permitem modularizar um programa separando suas tarefas em unidades contidas. As instruções em um método são escritas várias vezes.</w:t>
      </w:r>
    </w:p>
    <w:p w14:paraId="1F2E01B1" w14:textId="0C8861BD" w:rsidR="1F21D2CF" w:rsidRDefault="78A54E4A" w:rsidP="007016E9">
      <w:pPr>
        <w:pStyle w:val="PargrafodaLista"/>
        <w:numPr>
          <w:ilvl w:val="0"/>
          <w:numId w:val="41"/>
        </w:numPr>
        <w:rPr>
          <w:rFonts w:eastAsiaTheme="minorEastAsia"/>
        </w:rPr>
      </w:pPr>
      <w:r w:rsidRPr="01CBE55C">
        <w:rPr>
          <w:rFonts w:eastAsiaTheme="minorEastAsia"/>
        </w:rPr>
        <w:t>Os métodos separam suas tarefas em unidades. As instruções em um método são escritas várias vezes.</w:t>
      </w:r>
    </w:p>
    <w:p w14:paraId="452860DA" w14:textId="1D18FEA3" w:rsidR="1F21D2CF" w:rsidRDefault="1F21D2CF" w:rsidP="007016E9">
      <w:pPr>
        <w:pStyle w:val="PargrafodaLista"/>
        <w:numPr>
          <w:ilvl w:val="0"/>
          <w:numId w:val="41"/>
        </w:numPr>
        <w:rPr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 xml:space="preserve">Os métodos permitem modularizar um programa separando suas tarefas em unidades contidas. As instruções </w:t>
      </w:r>
      <w:r w:rsidR="6E821A58" w:rsidRPr="01CBE55C">
        <w:rPr>
          <w:rFonts w:eastAsiaTheme="minorEastAsia"/>
          <w:color w:val="70AD47" w:themeColor="accent6"/>
        </w:rPr>
        <w:t>em um</w:t>
      </w:r>
      <w:r w:rsidRPr="01CBE55C">
        <w:rPr>
          <w:rFonts w:eastAsiaTheme="minorEastAsia"/>
          <w:color w:val="70AD47" w:themeColor="accent6"/>
        </w:rPr>
        <w:t xml:space="preserve"> método são escritas somente uma vez e permanecem ocultas de outros mé</w:t>
      </w:r>
      <w:r w:rsidR="18C64530" w:rsidRPr="01CBE55C">
        <w:rPr>
          <w:rFonts w:eastAsiaTheme="minorEastAsia"/>
          <w:color w:val="70AD47" w:themeColor="accent6"/>
        </w:rPr>
        <w:t>todos.</w:t>
      </w:r>
    </w:p>
    <w:p w14:paraId="40FE313D" w14:textId="5FE2B887" w:rsidR="18C64530" w:rsidRDefault="45E1CB73" w:rsidP="007016E9">
      <w:pPr>
        <w:pStyle w:val="PargrafodaLista"/>
        <w:numPr>
          <w:ilvl w:val="0"/>
          <w:numId w:val="41"/>
        </w:numPr>
        <w:rPr>
          <w:rFonts w:eastAsiaTheme="minorEastAsia"/>
        </w:rPr>
      </w:pPr>
      <w:r w:rsidRPr="01CBE55C">
        <w:rPr>
          <w:rFonts w:eastAsiaTheme="minorEastAsia"/>
        </w:rPr>
        <w:t>Os métodos permitem modularizar um programa separando suas tarefas em unidades contidas. As instruções em um método são escritas várias vezes e permanecem ocultas de outros métodos.</w:t>
      </w:r>
    </w:p>
    <w:p w14:paraId="40A9996F" w14:textId="240BF253" w:rsidR="18C64530" w:rsidRDefault="18C64530" w:rsidP="01CBE55C">
      <w:pPr>
        <w:rPr>
          <w:rFonts w:eastAsiaTheme="minorEastAsia"/>
        </w:rPr>
      </w:pPr>
    </w:p>
    <w:p w14:paraId="53B22904" w14:textId="5E7A9B48" w:rsidR="708EF7A0" w:rsidRDefault="708EF7A0" w:rsidP="43FD4E27">
      <w:pPr>
        <w:rPr>
          <w:rFonts w:eastAsiaTheme="minorEastAsia"/>
        </w:rPr>
      </w:pPr>
      <w:r w:rsidRPr="43FD4E27">
        <w:rPr>
          <w:rFonts w:eastAsiaTheme="minorEastAsia"/>
        </w:rPr>
        <w:t xml:space="preserve">3 </w:t>
      </w:r>
      <w:r w:rsidR="354B0B4D" w:rsidRPr="43FD4E27">
        <w:rPr>
          <w:rFonts w:eastAsiaTheme="minorEastAsia"/>
        </w:rPr>
        <w:t xml:space="preserve">- O que </w:t>
      </w:r>
      <w:r w:rsidR="00A7B3CF" w:rsidRPr="43FD4E27">
        <w:rPr>
          <w:rFonts w:eastAsiaTheme="minorEastAsia"/>
        </w:rPr>
        <w:t>consiste na</w:t>
      </w:r>
      <w:r w:rsidR="354B0B4D" w:rsidRPr="43FD4E27">
        <w:rPr>
          <w:rFonts w:eastAsiaTheme="minorEastAsia"/>
        </w:rPr>
        <w:t xml:space="preserve"> técnica sobrecarga de método?</w:t>
      </w:r>
    </w:p>
    <w:p w14:paraId="184AB1A9" w14:textId="724B1171" w:rsidR="354B0B4D" w:rsidRDefault="354B0B4D" w:rsidP="007016E9">
      <w:pPr>
        <w:pStyle w:val="PargrafodaLista"/>
        <w:numPr>
          <w:ilvl w:val="0"/>
          <w:numId w:val="40"/>
        </w:numPr>
        <w:rPr>
          <w:rFonts w:eastAsiaTheme="minorEastAsia"/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lastRenderedPageBreak/>
        <w:t>Est</w:t>
      </w:r>
      <w:del w:id="187" w:author="Alessandra Paulino" w:date="2021-04-20T10:54:00Z">
        <w:r w:rsidRPr="01CBE55C" w:rsidDel="007D4571">
          <w:rPr>
            <w:rFonts w:eastAsiaTheme="minorEastAsia"/>
            <w:color w:val="70AD47" w:themeColor="accent6"/>
          </w:rPr>
          <w:delText>á</w:delText>
        </w:r>
      </w:del>
      <w:ins w:id="188" w:author="Alessandra Paulino" w:date="2021-04-20T10:54:00Z">
        <w:r w:rsidR="007D4571">
          <w:rPr>
            <w:rFonts w:eastAsiaTheme="minorEastAsia"/>
            <w:color w:val="70AD47" w:themeColor="accent6"/>
          </w:rPr>
          <w:t>a</w:t>
        </w:r>
      </w:ins>
      <w:r w:rsidRPr="01CBE55C">
        <w:rPr>
          <w:rFonts w:eastAsiaTheme="minorEastAsia"/>
          <w:color w:val="70AD47" w:themeColor="accent6"/>
        </w:rPr>
        <w:t xml:space="preserve"> técnica permite que vários métodos com o mesmo nome sejam declarados em uma classe, contanto que os métodos tenham conjuntos diferentes</w:t>
      </w:r>
      <w:r w:rsidR="741FED7A" w:rsidRPr="01CBE55C">
        <w:rPr>
          <w:rFonts w:eastAsiaTheme="minorEastAsia"/>
          <w:color w:val="70AD47" w:themeColor="accent6"/>
        </w:rPr>
        <w:t xml:space="preserve"> de</w:t>
      </w:r>
      <w:r w:rsidRPr="01CBE55C">
        <w:rPr>
          <w:rFonts w:eastAsiaTheme="minorEastAsia"/>
          <w:color w:val="70AD47" w:themeColor="accent6"/>
        </w:rPr>
        <w:t xml:space="preserve"> parâmetros.</w:t>
      </w:r>
    </w:p>
    <w:p w14:paraId="7B275F12" w14:textId="3F076EB0" w:rsidR="312C8414" w:rsidRDefault="2683C651" w:rsidP="007016E9">
      <w:pPr>
        <w:pStyle w:val="PargrafodaLista"/>
        <w:numPr>
          <w:ilvl w:val="0"/>
          <w:numId w:val="40"/>
        </w:numPr>
        <w:rPr>
          <w:rFonts w:eastAsiaTheme="minorEastAsia"/>
        </w:rPr>
      </w:pPr>
      <w:r w:rsidRPr="01CBE55C">
        <w:rPr>
          <w:rFonts w:eastAsiaTheme="minorEastAsia"/>
        </w:rPr>
        <w:t>Est</w:t>
      </w:r>
      <w:ins w:id="189" w:author="Alessandra Paulino" w:date="2021-04-20T10:54:00Z">
        <w:r w:rsidR="007D4571">
          <w:rPr>
            <w:rFonts w:eastAsiaTheme="minorEastAsia"/>
          </w:rPr>
          <w:t>a</w:t>
        </w:r>
      </w:ins>
      <w:del w:id="190" w:author="Alessandra Paulino" w:date="2021-04-20T10:54:00Z">
        <w:r w:rsidRPr="01CBE55C" w:rsidDel="007D4571">
          <w:rPr>
            <w:rFonts w:eastAsiaTheme="minorEastAsia"/>
          </w:rPr>
          <w:delText>á</w:delText>
        </w:r>
      </w:del>
      <w:r w:rsidRPr="01CBE55C">
        <w:rPr>
          <w:rFonts w:eastAsiaTheme="minorEastAsia"/>
        </w:rPr>
        <w:t xml:space="preserve"> técnica permite que um método seja declarado em uma classe.</w:t>
      </w:r>
    </w:p>
    <w:p w14:paraId="67791D20" w14:textId="53DDAEA1" w:rsidR="312C8414" w:rsidRDefault="2683C651" w:rsidP="007016E9">
      <w:pPr>
        <w:pStyle w:val="PargrafodaLista"/>
        <w:numPr>
          <w:ilvl w:val="0"/>
          <w:numId w:val="40"/>
        </w:numPr>
        <w:rPr>
          <w:rFonts w:eastAsiaTheme="minorEastAsia"/>
        </w:rPr>
      </w:pPr>
      <w:r w:rsidRPr="01CBE55C">
        <w:rPr>
          <w:rFonts w:eastAsiaTheme="minorEastAsia"/>
        </w:rPr>
        <w:t>Est</w:t>
      </w:r>
      <w:ins w:id="191" w:author="Alessandra Paulino" w:date="2021-04-20T10:54:00Z">
        <w:r w:rsidR="007D4571">
          <w:rPr>
            <w:rFonts w:eastAsiaTheme="minorEastAsia"/>
          </w:rPr>
          <w:t>a</w:t>
        </w:r>
      </w:ins>
      <w:del w:id="192" w:author="Alessandra Paulino" w:date="2021-04-20T10:54:00Z">
        <w:r w:rsidRPr="01CBE55C" w:rsidDel="007D4571">
          <w:rPr>
            <w:rFonts w:eastAsiaTheme="minorEastAsia"/>
          </w:rPr>
          <w:delText>á</w:delText>
        </w:r>
      </w:del>
      <w:r w:rsidRPr="01CBE55C">
        <w:rPr>
          <w:rFonts w:eastAsiaTheme="minorEastAsia"/>
        </w:rPr>
        <w:t xml:space="preserve"> técnica permite que vários métodos com o mesmo nome sejam declarados em um objeto, contanto que os métodos tenham conjuntos diferentes de parâmetros.</w:t>
      </w:r>
    </w:p>
    <w:p w14:paraId="5C6FC159" w14:textId="4CDF4D61" w:rsidR="2683C651" w:rsidRDefault="2683C651" w:rsidP="007016E9">
      <w:pPr>
        <w:pStyle w:val="PargrafodaLista"/>
        <w:numPr>
          <w:ilvl w:val="0"/>
          <w:numId w:val="40"/>
        </w:numPr>
        <w:rPr>
          <w:rFonts w:eastAsiaTheme="minorEastAsia"/>
        </w:rPr>
      </w:pPr>
      <w:r w:rsidRPr="01CBE55C">
        <w:rPr>
          <w:rFonts w:eastAsiaTheme="minorEastAsia"/>
        </w:rPr>
        <w:t>Est</w:t>
      </w:r>
      <w:ins w:id="193" w:author="Alessandra Paulino" w:date="2021-04-20T10:54:00Z">
        <w:r w:rsidR="007D4571">
          <w:rPr>
            <w:rFonts w:eastAsiaTheme="minorEastAsia"/>
          </w:rPr>
          <w:t>a</w:t>
        </w:r>
      </w:ins>
      <w:del w:id="194" w:author="Alessandra Paulino" w:date="2021-04-20T10:54:00Z">
        <w:r w:rsidRPr="01CBE55C" w:rsidDel="007D4571">
          <w:rPr>
            <w:rFonts w:eastAsiaTheme="minorEastAsia"/>
          </w:rPr>
          <w:delText>á</w:delText>
        </w:r>
      </w:del>
      <w:r w:rsidRPr="01CBE55C">
        <w:rPr>
          <w:rFonts w:eastAsiaTheme="minorEastAsia"/>
        </w:rPr>
        <w:t xml:space="preserve"> técnica permite que vários métodos com o mesmo nome sejam declarados em uma classe, contanto que os métodos tenham os mesmos conjuntos de parâmetros.</w:t>
      </w:r>
    </w:p>
    <w:p w14:paraId="401CB28F" w14:textId="5515F917" w:rsidR="01CBE55C" w:rsidRDefault="01CBE55C" w:rsidP="01CBE55C">
      <w:pPr>
        <w:rPr>
          <w:rFonts w:eastAsiaTheme="minorEastAsia"/>
        </w:rPr>
      </w:pPr>
    </w:p>
    <w:p w14:paraId="0E380158" w14:textId="1B138E05" w:rsidR="312C8414" w:rsidRPr="003C2AA0" w:rsidRDefault="312C8414" w:rsidP="43FD4E27">
      <w:pPr>
        <w:rPr>
          <w:rFonts w:eastAsiaTheme="minorEastAsia"/>
          <w:color w:val="FF0000"/>
          <w:rPrChange w:id="195" w:author="Alessandra Paulino" w:date="2021-04-20T11:47:00Z">
            <w:rPr>
              <w:rFonts w:eastAsiaTheme="minorEastAsia"/>
            </w:rPr>
          </w:rPrChange>
        </w:rPr>
      </w:pPr>
      <w:r w:rsidRPr="003C2AA0">
        <w:rPr>
          <w:rFonts w:eastAsiaTheme="minorEastAsia"/>
          <w:color w:val="FF0000"/>
          <w:rPrChange w:id="196" w:author="Alessandra Paulino" w:date="2021-04-20T11:47:00Z">
            <w:rPr>
              <w:rFonts w:eastAsiaTheme="minorEastAsia"/>
            </w:rPr>
          </w:rPrChange>
        </w:rPr>
        <w:t xml:space="preserve">4 - </w:t>
      </w:r>
      <w:r w:rsidR="5D7D174E" w:rsidRPr="003C2AA0">
        <w:rPr>
          <w:rFonts w:eastAsiaTheme="minorEastAsia"/>
          <w:color w:val="FF0000"/>
          <w:rPrChange w:id="197" w:author="Alessandra Paulino" w:date="2021-04-20T11:47:00Z">
            <w:rPr>
              <w:rFonts w:eastAsiaTheme="minorEastAsia"/>
            </w:rPr>
          </w:rPrChange>
        </w:rPr>
        <w:t>Há três maneiras de fazer a chamada de um método, dentre essas três maneiras marque a alternativa correta:</w:t>
      </w:r>
    </w:p>
    <w:p w14:paraId="71220E36" w14:textId="79979B0D" w:rsidR="5D7D174E" w:rsidRPr="003C2AA0" w:rsidRDefault="217EF363" w:rsidP="0766F8CB">
      <w:pPr>
        <w:pStyle w:val="PargrafodaLista"/>
        <w:numPr>
          <w:ilvl w:val="0"/>
          <w:numId w:val="39"/>
        </w:numPr>
        <w:rPr>
          <w:rFonts w:eastAsiaTheme="minorEastAsia"/>
        </w:rPr>
      </w:pPr>
      <w:r w:rsidRPr="0766F8CB">
        <w:rPr>
          <w:rFonts w:eastAsiaTheme="minorEastAsia"/>
        </w:rPr>
        <w:t xml:space="preserve">Usar o próprio nome de um método para </w:t>
      </w:r>
      <w:del w:id="198" w:author="Amanda Dias Oliveira Duraes" w:date="2021-05-03T22:23:00Z">
        <w:r w:rsidRPr="0766F8CB" w:rsidDel="0029531A">
          <w:rPr>
            <w:rFonts w:eastAsiaTheme="minorEastAsia"/>
          </w:rPr>
          <w:delText>chama</w:delText>
        </w:r>
      </w:del>
      <w:ins w:id="199" w:author="Amanda  Durães" w:date="2021-04-20T17:44:00Z">
        <w:del w:id="200" w:author="Amanda Dias Oliveira Duraes" w:date="2021-05-03T22:23:00Z">
          <w:r w:rsidR="2139D7D1" w:rsidRPr="0766F8CB" w:rsidDel="0029531A">
            <w:rPr>
              <w:rFonts w:eastAsiaTheme="minorEastAsia"/>
            </w:rPr>
            <w:delText>-lo</w:delText>
          </w:r>
        </w:del>
      </w:ins>
      <w:ins w:id="201" w:author="Amanda Dias Oliveira Duraes" w:date="2021-05-03T22:23:00Z">
        <w:r w:rsidR="0029531A" w:rsidRPr="0766F8CB">
          <w:rPr>
            <w:rFonts w:eastAsiaTheme="minorEastAsia"/>
          </w:rPr>
          <w:t>chamá-lo</w:t>
        </w:r>
      </w:ins>
      <w:ins w:id="202" w:author="Amanda  Durães" w:date="2021-04-20T17:44:00Z">
        <w:r w:rsidR="2139D7D1" w:rsidRPr="0766F8CB">
          <w:rPr>
            <w:rFonts w:eastAsiaTheme="minorEastAsia"/>
          </w:rPr>
          <w:t xml:space="preserve"> dentro de outra classe</w:t>
        </w:r>
      </w:ins>
      <w:del w:id="203" w:author="Amanda  Durães" w:date="2021-04-20T17:44:00Z">
        <w:r w:rsidRPr="0766F8CB" w:rsidDel="217EF363">
          <w:rPr>
            <w:rFonts w:eastAsiaTheme="minorEastAsia"/>
          </w:rPr>
          <w:delText>r</w:delText>
        </w:r>
      </w:del>
      <w:r w:rsidRPr="0766F8CB">
        <w:rPr>
          <w:rFonts w:eastAsiaTheme="minorEastAsia"/>
        </w:rPr>
        <w:t xml:space="preserve"> um outro método de outra classe.</w:t>
      </w:r>
    </w:p>
    <w:p w14:paraId="2510DADE" w14:textId="2D296EB1" w:rsidR="5D7D174E" w:rsidRPr="003C2AA0" w:rsidRDefault="5D7D174E" w:rsidP="007016E9">
      <w:pPr>
        <w:pStyle w:val="PargrafodaLista"/>
        <w:numPr>
          <w:ilvl w:val="0"/>
          <w:numId w:val="39"/>
        </w:numPr>
        <w:rPr>
          <w:color w:val="70AD47" w:themeColor="accent6"/>
        </w:rPr>
      </w:pPr>
      <w:r w:rsidRPr="0766F8CB">
        <w:rPr>
          <w:rFonts w:eastAsiaTheme="minorEastAsia"/>
          <w:color w:val="70AD47" w:themeColor="accent6"/>
        </w:rPr>
        <w:t xml:space="preserve">Usar o próprio nome de um método para </w:t>
      </w:r>
      <w:del w:id="204" w:author="Amanda Dias Oliveira Duraes" w:date="2021-05-03T22:23:00Z">
        <w:r w:rsidRPr="0766F8CB" w:rsidDel="0029531A">
          <w:rPr>
            <w:rFonts w:eastAsiaTheme="minorEastAsia"/>
            <w:color w:val="70AD47" w:themeColor="accent6"/>
          </w:rPr>
          <w:delText>chama</w:delText>
        </w:r>
      </w:del>
      <w:ins w:id="205" w:author="Amanda  Durães" w:date="2021-04-20T17:43:00Z">
        <w:del w:id="206" w:author="Amanda Dias Oliveira Duraes" w:date="2021-05-03T22:23:00Z">
          <w:r w:rsidR="416F3348" w:rsidRPr="0766F8CB" w:rsidDel="0029531A">
            <w:rPr>
              <w:rFonts w:eastAsiaTheme="minorEastAsia"/>
              <w:color w:val="70AD47" w:themeColor="accent6"/>
            </w:rPr>
            <w:delText>-lo</w:delText>
          </w:r>
        </w:del>
      </w:ins>
      <w:ins w:id="207" w:author="Amanda Dias Oliveira Duraes" w:date="2021-05-03T22:23:00Z">
        <w:r w:rsidR="0029531A" w:rsidRPr="0766F8CB">
          <w:rPr>
            <w:rFonts w:eastAsiaTheme="minorEastAsia"/>
            <w:color w:val="70AD47" w:themeColor="accent6"/>
          </w:rPr>
          <w:t>chamá-lo</w:t>
        </w:r>
      </w:ins>
      <w:ins w:id="208" w:author="Amanda  Durães" w:date="2021-04-20T17:43:00Z">
        <w:r w:rsidR="416F3348" w:rsidRPr="0766F8CB">
          <w:rPr>
            <w:rFonts w:eastAsiaTheme="minorEastAsia"/>
            <w:color w:val="70AD47" w:themeColor="accent6"/>
          </w:rPr>
          <w:t xml:space="preserve"> dentro da mesma class</w:t>
        </w:r>
      </w:ins>
      <w:del w:id="209" w:author="Amanda  Durães" w:date="2021-04-20T17:43:00Z">
        <w:r w:rsidRPr="0766F8CB" w:rsidDel="5D7D174E">
          <w:rPr>
            <w:rFonts w:eastAsiaTheme="minorEastAsia"/>
            <w:color w:val="70AD47" w:themeColor="accent6"/>
          </w:rPr>
          <w:delText>r u</w:delText>
        </w:r>
      </w:del>
      <w:del w:id="210" w:author="Amanda Dias Oliveira Duraes" w:date="2021-05-03T22:23:00Z">
        <w:r w:rsidRPr="0766F8CB" w:rsidDel="0029531A">
          <w:rPr>
            <w:rFonts w:eastAsiaTheme="minorEastAsia"/>
            <w:color w:val="70AD47" w:themeColor="accent6"/>
          </w:rPr>
          <w:delText>m</w:delText>
        </w:r>
      </w:del>
      <w:ins w:id="211" w:author="Amanda Dias Oliveira Duraes" w:date="2021-05-03T22:23:00Z">
        <w:r w:rsidR="0029531A">
          <w:rPr>
            <w:rFonts w:eastAsiaTheme="minorEastAsia"/>
            <w:color w:val="70AD47" w:themeColor="accent6"/>
          </w:rPr>
          <w:t>e</w:t>
        </w:r>
      </w:ins>
      <w:r w:rsidRPr="0766F8CB">
        <w:rPr>
          <w:rFonts w:eastAsiaTheme="minorEastAsia"/>
          <w:color w:val="70AD47" w:themeColor="accent6"/>
        </w:rPr>
        <w:t xml:space="preserve"> outro método da mesma classe.</w:t>
      </w:r>
    </w:p>
    <w:p w14:paraId="2AEB146A" w14:textId="6D40205A" w:rsidR="2C57F179" w:rsidRPr="003C2AA0" w:rsidRDefault="2C57F179" w:rsidP="007016E9">
      <w:pPr>
        <w:pStyle w:val="PargrafodaLista"/>
        <w:numPr>
          <w:ilvl w:val="0"/>
          <w:numId w:val="39"/>
        </w:numPr>
        <w:spacing w:after="0"/>
        <w:rPr>
          <w:rFonts w:eastAsiaTheme="minorEastAsia"/>
        </w:rPr>
      </w:pPr>
      <w:r w:rsidRPr="003C2AA0">
        <w:rPr>
          <w:rFonts w:eastAsiaTheme="minorEastAsia"/>
        </w:rPr>
        <w:t>Usar o objeto instanciado para chamar outros objetos de outras classes e seus métodos.</w:t>
      </w:r>
    </w:p>
    <w:p w14:paraId="469DF889" w14:textId="24483655" w:rsidR="2C57F179" w:rsidRPr="003C2AA0" w:rsidRDefault="2C57F179" w:rsidP="007016E9">
      <w:pPr>
        <w:pStyle w:val="PargrafodaLista"/>
        <w:numPr>
          <w:ilvl w:val="0"/>
          <w:numId w:val="39"/>
        </w:numPr>
        <w:rPr>
          <w:rFonts w:eastAsiaTheme="minorEastAsia"/>
        </w:rPr>
      </w:pPr>
      <w:r w:rsidRPr="003C2AA0">
        <w:rPr>
          <w:rFonts w:eastAsiaTheme="minorEastAsia"/>
        </w:rPr>
        <w:t>Usar a classe para chamar métodos comuns entre elas.</w:t>
      </w:r>
    </w:p>
    <w:p w14:paraId="70E69CAC" w14:textId="0D77CFEA" w:rsidR="5D7D174E" w:rsidRPr="003C2AA0" w:rsidRDefault="5D7D174E" w:rsidP="43FD4E27">
      <w:pPr>
        <w:rPr>
          <w:rFonts w:eastAsiaTheme="minorEastAsia"/>
          <w:color w:val="FF0000"/>
          <w:rPrChange w:id="212" w:author="Alessandra Paulino" w:date="2021-04-20T11:47:00Z">
            <w:rPr>
              <w:rFonts w:eastAsiaTheme="minorEastAsia"/>
            </w:rPr>
          </w:rPrChange>
        </w:rPr>
      </w:pPr>
      <w:r w:rsidRPr="003C2AA0">
        <w:rPr>
          <w:rFonts w:eastAsiaTheme="minorEastAsia"/>
          <w:color w:val="FF0000"/>
          <w:rPrChange w:id="213" w:author="Alessandra Paulino" w:date="2021-04-20T11:47:00Z">
            <w:rPr>
              <w:rFonts w:eastAsiaTheme="minorEastAsia"/>
            </w:rPr>
          </w:rPrChange>
        </w:rPr>
        <w:t>5 – Dentre as alternativas sobre métodos, marque a alternativa incorreta.</w:t>
      </w:r>
    </w:p>
    <w:p w14:paraId="2717542A" w14:textId="5C8BF594" w:rsidR="5D7D174E" w:rsidRPr="003C2AA0" w:rsidRDefault="5D7D174E" w:rsidP="007016E9">
      <w:pPr>
        <w:pStyle w:val="PargrafodaLista"/>
        <w:numPr>
          <w:ilvl w:val="0"/>
          <w:numId w:val="38"/>
        </w:numPr>
        <w:rPr>
          <w:rFonts w:eastAsiaTheme="minorEastAsia"/>
        </w:rPr>
      </w:pPr>
      <w:r w:rsidRPr="003C2AA0">
        <w:rPr>
          <w:rFonts w:eastAsiaTheme="minorEastAsia"/>
        </w:rPr>
        <w:t>Uma chamada de método especifica o nome do método a ser chamado e fornece os argumentos que o método chamado requer para realizar a sua tarefa.</w:t>
      </w:r>
    </w:p>
    <w:p w14:paraId="33EB2962" w14:textId="32A65227" w:rsidR="5EDEDAC4" w:rsidRPr="003C2AA0" w:rsidRDefault="364BD3CA" w:rsidP="007016E9">
      <w:pPr>
        <w:pStyle w:val="PargrafodaLista"/>
        <w:numPr>
          <w:ilvl w:val="0"/>
          <w:numId w:val="38"/>
        </w:numPr>
      </w:pPr>
      <w:ins w:id="214" w:author="Amanda  Durães" w:date="2021-04-20T17:46:00Z">
        <w:r w:rsidRPr="0766F8CB">
          <w:rPr>
            <w:rFonts w:eastAsiaTheme="minorEastAsia"/>
          </w:rPr>
          <w:t xml:space="preserve">Só pode ter um método </w:t>
        </w:r>
        <w:proofErr w:type="spellStart"/>
        <w:r w:rsidRPr="0766F8CB">
          <w:rPr>
            <w:rFonts w:eastAsiaTheme="minorEastAsia"/>
          </w:rPr>
          <w:t>main</w:t>
        </w:r>
        <w:proofErr w:type="spellEnd"/>
        <w:r w:rsidRPr="0766F8CB">
          <w:rPr>
            <w:rFonts w:eastAsiaTheme="minorEastAsia"/>
          </w:rPr>
          <w:t xml:space="preserve"> em cada classe.</w:t>
        </w:r>
      </w:ins>
      <w:del w:id="215" w:author="Amanda  Durães" w:date="2021-04-20T17:47:00Z">
        <w:r w:rsidR="5EDEDAC4" w:rsidRPr="0766F8CB" w:rsidDel="5EDEDAC4">
          <w:rPr>
            <w:rFonts w:eastAsiaTheme="minorEastAsia"/>
          </w:rPr>
          <w:delText>Pode se utilizar um método main em cada classe declarada.</w:delText>
        </w:r>
      </w:del>
    </w:p>
    <w:p w14:paraId="7BA10E54" w14:textId="58C51370" w:rsidR="5EDEDAC4" w:rsidRPr="003C2AA0" w:rsidRDefault="5EDEDAC4" w:rsidP="007016E9">
      <w:pPr>
        <w:pStyle w:val="PargrafodaLista"/>
        <w:numPr>
          <w:ilvl w:val="0"/>
          <w:numId w:val="38"/>
        </w:numPr>
      </w:pPr>
      <w:r w:rsidRPr="003C2AA0">
        <w:rPr>
          <w:rFonts w:eastAsiaTheme="minorEastAsia"/>
        </w:rPr>
        <w:t>Um método pode retornar no máximo um valor, mas pode ser referenciado a um objeto que contém muitos valores.</w:t>
      </w:r>
    </w:p>
    <w:p w14:paraId="4A7D1764" w14:textId="0C9D809D" w:rsidR="5EDEDAC4" w:rsidRPr="003C2AA0" w:rsidRDefault="5EDEDAC4" w:rsidP="007016E9">
      <w:pPr>
        <w:pStyle w:val="PargrafodaLista"/>
        <w:numPr>
          <w:ilvl w:val="0"/>
          <w:numId w:val="38"/>
        </w:numPr>
        <w:rPr>
          <w:color w:val="70AD47" w:themeColor="accent6"/>
        </w:rPr>
      </w:pPr>
      <w:r w:rsidRPr="003C2AA0">
        <w:rPr>
          <w:rFonts w:eastAsiaTheme="minorEastAsia"/>
          <w:color w:val="70AD47" w:themeColor="accent6"/>
        </w:rPr>
        <w:t xml:space="preserve">Uma classe não pode conter métodos </w:t>
      </w:r>
      <w:proofErr w:type="spellStart"/>
      <w:r w:rsidRPr="003C2AA0">
        <w:rPr>
          <w:rFonts w:eastAsiaTheme="minorEastAsia"/>
          <w:color w:val="70AD47" w:themeColor="accent6"/>
        </w:rPr>
        <w:t>static</w:t>
      </w:r>
      <w:proofErr w:type="spellEnd"/>
      <w:r w:rsidRPr="003C2AA0">
        <w:rPr>
          <w:rFonts w:eastAsiaTheme="minorEastAsia"/>
          <w:color w:val="70AD47" w:themeColor="accent6"/>
        </w:rPr>
        <w:t xml:space="preserve"> para realiz</w:t>
      </w:r>
      <w:r w:rsidR="3D4582EF" w:rsidRPr="003C2AA0">
        <w:rPr>
          <w:rFonts w:eastAsiaTheme="minorEastAsia"/>
          <w:color w:val="70AD47" w:themeColor="accent6"/>
        </w:rPr>
        <w:t>ar tarefas comuns que não exigem um objeto da classe.</w:t>
      </w:r>
    </w:p>
    <w:p w14:paraId="6C4E90DC" w14:textId="73391D72" w:rsidR="7963B3B8" w:rsidRDefault="7963B3B8" w:rsidP="43FD4E27">
      <w:pPr>
        <w:jc w:val="center"/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</w:pPr>
      <w:proofErr w:type="spellStart"/>
      <w:r w:rsidRPr="43FD4E27"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  <w:t>Arrays</w:t>
      </w:r>
      <w:proofErr w:type="spellEnd"/>
      <w:r w:rsidRPr="43FD4E27"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  <w:t xml:space="preserve"> e </w:t>
      </w:r>
      <w:proofErr w:type="spellStart"/>
      <w:r w:rsidRPr="43FD4E27"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  <w:t>Array</w:t>
      </w:r>
      <w:proofErr w:type="spellEnd"/>
      <w:r w:rsidRPr="43FD4E27"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  <w:t xml:space="preserve"> </w:t>
      </w:r>
      <w:proofErr w:type="spellStart"/>
      <w:r w:rsidRPr="43FD4E27"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  <w:t>Lists</w:t>
      </w:r>
      <w:proofErr w:type="spellEnd"/>
    </w:p>
    <w:p w14:paraId="04C97803" w14:textId="6C8411DF" w:rsidR="43FD4E27" w:rsidRDefault="43FD4E27" w:rsidP="43FD4E27">
      <w:pPr>
        <w:jc w:val="center"/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</w:pPr>
    </w:p>
    <w:p w14:paraId="2BC7168A" w14:textId="48B0874F" w:rsidR="7963B3B8" w:rsidRDefault="7963B3B8" w:rsidP="43FD4E27">
      <w:r>
        <w:t xml:space="preserve">1 – O que são </w:t>
      </w:r>
      <w:proofErr w:type="spellStart"/>
      <w:r>
        <w:t>Arrays</w:t>
      </w:r>
      <w:proofErr w:type="spellEnd"/>
      <w:r>
        <w:t>?</w:t>
      </w:r>
    </w:p>
    <w:p w14:paraId="082EADE4" w14:textId="3DEB7C8C" w:rsidR="7963B3B8" w:rsidRDefault="7963B3B8" w:rsidP="007016E9">
      <w:pPr>
        <w:pStyle w:val="PargrafodaLista"/>
        <w:numPr>
          <w:ilvl w:val="0"/>
          <w:numId w:val="37"/>
        </w:numPr>
        <w:rPr>
          <w:rFonts w:eastAsiaTheme="minorEastAsia"/>
          <w:color w:val="70AD47" w:themeColor="accent6"/>
        </w:rPr>
      </w:pPr>
      <w:r w:rsidRPr="43FD4E27">
        <w:rPr>
          <w:color w:val="70AD47" w:themeColor="accent6"/>
        </w:rPr>
        <w:t>São estruturas de dados consistindo em itens de dados do mesmo tipo relacionados.</w:t>
      </w:r>
    </w:p>
    <w:p w14:paraId="24177907" w14:textId="7B65FB61" w:rsidR="7963B3B8" w:rsidRDefault="7963B3B8" w:rsidP="007016E9">
      <w:pPr>
        <w:pStyle w:val="PargrafodaLista"/>
        <w:numPr>
          <w:ilvl w:val="0"/>
          <w:numId w:val="37"/>
        </w:numPr>
        <w:rPr>
          <w:rFonts w:eastAsiaTheme="minorEastAsia"/>
        </w:rPr>
      </w:pPr>
      <w:r>
        <w:t>São estruturas de dados consistindo em itens de dados de vários tipos relacionados.</w:t>
      </w:r>
    </w:p>
    <w:p w14:paraId="4EEE7498" w14:textId="157EB046" w:rsidR="68977785" w:rsidRDefault="68977785" w:rsidP="007016E9">
      <w:pPr>
        <w:pStyle w:val="PargrafodaLista"/>
        <w:numPr>
          <w:ilvl w:val="0"/>
          <w:numId w:val="37"/>
        </w:numPr>
        <w:rPr>
          <w:rFonts w:eastAsiaTheme="minorEastAsia"/>
        </w:rPr>
      </w:pPr>
      <w:r>
        <w:t xml:space="preserve">São </w:t>
      </w:r>
      <w:proofErr w:type="spellStart"/>
      <w:r>
        <w:t>Strings</w:t>
      </w:r>
      <w:proofErr w:type="spellEnd"/>
      <w:r>
        <w:t xml:space="preserve"> que são utilizadas para escrever uma mensagem.</w:t>
      </w:r>
    </w:p>
    <w:p w14:paraId="0C08826A" w14:textId="3B33097E" w:rsidR="7963B3B8" w:rsidRDefault="68977785" w:rsidP="007016E9">
      <w:pPr>
        <w:pStyle w:val="PargrafodaLista"/>
        <w:numPr>
          <w:ilvl w:val="0"/>
          <w:numId w:val="37"/>
        </w:numPr>
      </w:pPr>
      <w:r>
        <w:t>São chars que precisam guardar campos em sua memória para cada caractere utilizado.</w:t>
      </w:r>
    </w:p>
    <w:p w14:paraId="54932F52" w14:textId="2D9A8953" w:rsidR="7963B3B8" w:rsidRDefault="7963B3B8" w:rsidP="43FD4E27">
      <w:r>
        <w:t>2 – Como referenciamos um elemento pa</w:t>
      </w:r>
      <w:r w:rsidR="03D40A16">
        <w:t xml:space="preserve">rticular em um </w:t>
      </w:r>
      <w:proofErr w:type="spellStart"/>
      <w:r w:rsidR="03D40A16">
        <w:t>array</w:t>
      </w:r>
      <w:proofErr w:type="spellEnd"/>
      <w:r w:rsidR="03D40A16">
        <w:t>?</w:t>
      </w:r>
    </w:p>
    <w:p w14:paraId="71382CB1" w14:textId="35CED049" w:rsidR="59141520" w:rsidRDefault="59141520" w:rsidP="007016E9">
      <w:pPr>
        <w:pStyle w:val="PargrafodaLista"/>
        <w:numPr>
          <w:ilvl w:val="0"/>
          <w:numId w:val="36"/>
        </w:numPr>
        <w:rPr>
          <w:rFonts w:eastAsiaTheme="minorEastAsia"/>
        </w:rPr>
      </w:pPr>
      <w:r w:rsidRPr="01CBE55C">
        <w:t>Deve</w:t>
      </w:r>
      <w:del w:id="216" w:author="Alessandra Paulino" w:date="2021-04-20T10:59:00Z">
        <w:r w:rsidRPr="01CBE55C" w:rsidDel="008C6D7C">
          <w:delText xml:space="preserve"> </w:delText>
        </w:r>
      </w:del>
      <w:ins w:id="217" w:author="Alessandra Paulino" w:date="2021-04-20T10:59:00Z">
        <w:r w:rsidR="008C6D7C">
          <w:t>-</w:t>
        </w:r>
      </w:ins>
      <w:r w:rsidRPr="01CBE55C">
        <w:t xml:space="preserve">se especificar o nome da referência para o </w:t>
      </w:r>
      <w:proofErr w:type="spellStart"/>
      <w:r w:rsidRPr="01CBE55C">
        <w:t>array</w:t>
      </w:r>
      <w:proofErr w:type="spellEnd"/>
      <w:r w:rsidRPr="01CBE55C">
        <w:t xml:space="preserve"> e o número de deslocamento do elemento </w:t>
      </w:r>
      <w:proofErr w:type="spellStart"/>
      <w:r w:rsidRPr="01CBE55C">
        <w:t>array</w:t>
      </w:r>
      <w:proofErr w:type="spellEnd"/>
      <w:r w:rsidRPr="01CBE55C">
        <w:t>.</w:t>
      </w:r>
    </w:p>
    <w:p w14:paraId="611E4052" w14:textId="172E29CF" w:rsidR="03D40A16" w:rsidRDefault="17B8FA52" w:rsidP="007016E9">
      <w:pPr>
        <w:pStyle w:val="PargrafodaLista"/>
        <w:numPr>
          <w:ilvl w:val="0"/>
          <w:numId w:val="36"/>
        </w:numPr>
        <w:rPr>
          <w:rFonts w:eastAsiaTheme="minorEastAsia"/>
        </w:rPr>
      </w:pPr>
      <w:r w:rsidRPr="01CBE55C">
        <w:t>Deve</w:t>
      </w:r>
      <w:del w:id="218" w:author="Alessandra Paulino" w:date="2021-04-20T10:59:00Z">
        <w:r w:rsidRPr="01CBE55C" w:rsidDel="008C6D7C">
          <w:delText xml:space="preserve"> </w:delText>
        </w:r>
      </w:del>
      <w:ins w:id="219" w:author="Alessandra Paulino" w:date="2021-04-20T10:59:00Z">
        <w:r w:rsidR="008C6D7C">
          <w:t>-</w:t>
        </w:r>
      </w:ins>
      <w:r w:rsidRPr="01CBE55C">
        <w:t xml:space="preserve">se especificar o nome da referência para o </w:t>
      </w:r>
      <w:proofErr w:type="spellStart"/>
      <w:r w:rsidRPr="01CBE55C">
        <w:t>array</w:t>
      </w:r>
      <w:proofErr w:type="spellEnd"/>
      <w:r w:rsidRPr="01CBE55C">
        <w:t>.</w:t>
      </w:r>
    </w:p>
    <w:p w14:paraId="49AE98AF" w14:textId="0D67781A" w:rsidR="03D40A16" w:rsidRDefault="03D40A16" w:rsidP="007016E9">
      <w:pPr>
        <w:pStyle w:val="PargrafodaLista"/>
        <w:numPr>
          <w:ilvl w:val="0"/>
          <w:numId w:val="36"/>
        </w:numPr>
        <w:rPr>
          <w:color w:val="70AD47" w:themeColor="accent6"/>
        </w:rPr>
      </w:pPr>
      <w:r w:rsidRPr="01CBE55C">
        <w:rPr>
          <w:color w:val="70AD47" w:themeColor="accent6"/>
        </w:rPr>
        <w:t>Deve</w:t>
      </w:r>
      <w:del w:id="220" w:author="Alessandra Paulino" w:date="2021-04-20T10:59:00Z">
        <w:r w:rsidRPr="01CBE55C" w:rsidDel="008C6D7C">
          <w:rPr>
            <w:color w:val="70AD47" w:themeColor="accent6"/>
          </w:rPr>
          <w:delText xml:space="preserve"> </w:delText>
        </w:r>
      </w:del>
      <w:ins w:id="221" w:author="Alessandra Paulino" w:date="2021-04-20T10:59:00Z">
        <w:r w:rsidR="008C6D7C">
          <w:rPr>
            <w:color w:val="70AD47" w:themeColor="accent6"/>
          </w:rPr>
          <w:t>-</w:t>
        </w:r>
      </w:ins>
      <w:r w:rsidRPr="01CBE55C">
        <w:rPr>
          <w:color w:val="70AD47" w:themeColor="accent6"/>
        </w:rPr>
        <w:t xml:space="preserve">se especificar o nome da referência para o </w:t>
      </w:r>
      <w:proofErr w:type="spellStart"/>
      <w:r w:rsidRPr="01CBE55C">
        <w:rPr>
          <w:color w:val="70AD47" w:themeColor="accent6"/>
        </w:rPr>
        <w:t>array</w:t>
      </w:r>
      <w:proofErr w:type="spellEnd"/>
      <w:r w:rsidRPr="01CBE55C">
        <w:rPr>
          <w:color w:val="70AD47" w:themeColor="accent6"/>
        </w:rPr>
        <w:t xml:space="preserve"> e o número de posição do elemento </w:t>
      </w:r>
      <w:del w:id="222" w:author="Amanda Dias Oliveira Duraes" w:date="2021-05-03T22:31:00Z">
        <w:r w:rsidRPr="01CBE55C" w:rsidDel="00142D31">
          <w:rPr>
            <w:color w:val="70AD47" w:themeColor="accent6"/>
          </w:rPr>
          <w:delText>do  array</w:delText>
        </w:r>
      </w:del>
      <w:ins w:id="223" w:author="Amanda Dias Oliveira Duraes" w:date="2021-05-03T22:31:00Z">
        <w:r w:rsidR="00142D31" w:rsidRPr="01CBE55C">
          <w:rPr>
            <w:color w:val="70AD47" w:themeColor="accent6"/>
          </w:rPr>
          <w:t xml:space="preserve">do </w:t>
        </w:r>
        <w:proofErr w:type="spellStart"/>
        <w:r w:rsidR="00142D31" w:rsidRPr="01CBE55C">
          <w:rPr>
            <w:color w:val="70AD47" w:themeColor="accent6"/>
          </w:rPr>
          <w:t>array</w:t>
        </w:r>
      </w:ins>
      <w:proofErr w:type="spellEnd"/>
      <w:del w:id="224" w:author="Alessandra Paulino" w:date="2021-04-20T10:58:00Z">
        <w:r w:rsidRPr="01CBE55C" w:rsidDel="006C071A">
          <w:rPr>
            <w:color w:val="70AD47" w:themeColor="accent6"/>
          </w:rPr>
          <w:delText>,</w:delText>
        </w:r>
      </w:del>
      <w:r w:rsidRPr="01CBE55C">
        <w:rPr>
          <w:color w:val="70AD47" w:themeColor="accent6"/>
        </w:rPr>
        <w:t xml:space="preserve"> </w:t>
      </w:r>
      <w:ins w:id="225" w:author="Alessandra Paulino" w:date="2021-04-20T10:59:00Z">
        <w:r w:rsidR="006C071A">
          <w:rPr>
            <w:color w:val="70AD47" w:themeColor="accent6"/>
          </w:rPr>
          <w:t xml:space="preserve">- </w:t>
        </w:r>
      </w:ins>
      <w:r w:rsidRPr="01CBE55C">
        <w:rPr>
          <w:color w:val="70AD47" w:themeColor="accent6"/>
        </w:rPr>
        <w:t>o número de posição é chamado de índice ou subscrito do elemento.</w:t>
      </w:r>
    </w:p>
    <w:p w14:paraId="1CB8CF70" w14:textId="5A6E4A74" w:rsidR="03D40A16" w:rsidRDefault="72F373D7" w:rsidP="007016E9">
      <w:pPr>
        <w:pStyle w:val="PargrafodaLista"/>
        <w:numPr>
          <w:ilvl w:val="0"/>
          <w:numId w:val="36"/>
        </w:numPr>
        <w:rPr>
          <w:rFonts w:eastAsiaTheme="minorEastAsia"/>
        </w:rPr>
      </w:pPr>
      <w:r w:rsidRPr="01CBE55C">
        <w:t>Deve</w:t>
      </w:r>
      <w:del w:id="226" w:author="Alessandra Paulino" w:date="2021-04-20T10:59:00Z">
        <w:r w:rsidRPr="01CBE55C" w:rsidDel="008C6D7C">
          <w:delText xml:space="preserve"> </w:delText>
        </w:r>
      </w:del>
      <w:ins w:id="227" w:author="Alessandra Paulino" w:date="2021-04-20T10:59:00Z">
        <w:r w:rsidR="008C6D7C">
          <w:t>-</w:t>
        </w:r>
      </w:ins>
      <w:r w:rsidRPr="01CBE55C">
        <w:t xml:space="preserve">se especificar o nome da referência para o </w:t>
      </w:r>
      <w:proofErr w:type="spellStart"/>
      <w:r w:rsidRPr="01CBE55C">
        <w:t>array</w:t>
      </w:r>
      <w:proofErr w:type="spellEnd"/>
      <w:r w:rsidRPr="01CBE55C">
        <w:t xml:space="preserve">, o número de posição do elemento </w:t>
      </w:r>
      <w:del w:id="228" w:author="Amanda Dias Oliveira Duraes" w:date="2021-05-03T22:32:00Z">
        <w:r w:rsidRPr="01CBE55C" w:rsidDel="00142D31">
          <w:delText>do  array</w:delText>
        </w:r>
      </w:del>
      <w:ins w:id="229" w:author="Amanda Dias Oliveira Duraes" w:date="2021-05-03T22:32:00Z">
        <w:r w:rsidR="00142D31" w:rsidRPr="01CBE55C">
          <w:t xml:space="preserve">do </w:t>
        </w:r>
        <w:proofErr w:type="spellStart"/>
        <w:r w:rsidR="00142D31" w:rsidRPr="01CBE55C">
          <w:t>array</w:t>
        </w:r>
      </w:ins>
      <w:proofErr w:type="spellEnd"/>
      <w:r w:rsidRPr="01CBE55C">
        <w:t xml:space="preserve"> e o seu deslocamento.</w:t>
      </w:r>
    </w:p>
    <w:p w14:paraId="12A897F6" w14:textId="058D1B23" w:rsidR="03D40A16" w:rsidRDefault="03D40A16" w:rsidP="01CBE55C"/>
    <w:p w14:paraId="13AABB7C" w14:textId="1BFFD732" w:rsidR="03D40A16" w:rsidRDefault="03D40A16" w:rsidP="43FD4E27">
      <w:r>
        <w:lastRenderedPageBreak/>
        <w:t>3</w:t>
      </w:r>
      <w:r w:rsidR="7927C22C">
        <w:t xml:space="preserve"> – O que </w:t>
      </w:r>
      <w:ins w:id="230" w:author="Alessandra Paulino" w:date="2021-04-20T11:04:00Z">
        <w:r w:rsidR="00FF56FA">
          <w:t xml:space="preserve">é a </w:t>
        </w:r>
      </w:ins>
      <w:del w:id="231" w:author="Alessandra Paulino" w:date="2021-04-20T11:04:00Z">
        <w:r w:rsidR="7927C22C" w:rsidDel="00FF56FA">
          <w:delText xml:space="preserve">são </w:delText>
        </w:r>
      </w:del>
      <w:r w:rsidR="7927C22C">
        <w:t>classe</w:t>
      </w:r>
      <w:del w:id="232" w:author="Alessandra Paulino" w:date="2021-04-20T11:04:00Z">
        <w:r w:rsidR="7927C22C" w:rsidDel="00FF56FA">
          <w:delText>s</w:delText>
        </w:r>
      </w:del>
      <w:r w:rsidR="7927C22C">
        <w:t xml:space="preserve"> </w:t>
      </w:r>
      <w:proofErr w:type="spellStart"/>
      <w:r w:rsidR="7927C22C">
        <w:t>Arrays</w:t>
      </w:r>
      <w:proofErr w:type="spellEnd"/>
      <w:r w:rsidR="7927C22C">
        <w:t>?</w:t>
      </w:r>
    </w:p>
    <w:p w14:paraId="168E4143" w14:textId="21639402" w:rsidR="761FA27C" w:rsidRDefault="008E0456" w:rsidP="007016E9">
      <w:pPr>
        <w:pStyle w:val="PargrafodaLista"/>
        <w:numPr>
          <w:ilvl w:val="0"/>
          <w:numId w:val="35"/>
        </w:numPr>
        <w:rPr>
          <w:rFonts w:eastAsiaTheme="minorEastAsia"/>
        </w:rPr>
      </w:pPr>
      <w:ins w:id="233" w:author="Alessandra Paulino" w:date="2021-04-20T11:04:00Z">
        <w:r>
          <w:t xml:space="preserve">A </w:t>
        </w:r>
      </w:ins>
      <w:del w:id="234" w:author="Alessandra Paulino" w:date="2021-04-20T11:04:00Z">
        <w:r w:rsidR="761FA27C" w:rsidDel="008E0456">
          <w:delText>C</w:delText>
        </w:r>
      </w:del>
      <w:ins w:id="235" w:author="Alessandra Paulino" w:date="2021-04-20T11:04:00Z">
        <w:r>
          <w:t>c</w:t>
        </w:r>
      </w:ins>
      <w:r w:rsidR="761FA27C">
        <w:t>lasse</w:t>
      </w:r>
      <w:del w:id="236" w:author="Alessandra Paulino" w:date="2021-04-20T11:04:00Z">
        <w:r w:rsidR="761FA27C" w:rsidDel="008E0456">
          <w:delText>s</w:delText>
        </w:r>
      </w:del>
      <w:r w:rsidR="761FA27C">
        <w:t xml:space="preserve"> </w:t>
      </w:r>
      <w:proofErr w:type="spellStart"/>
      <w:r w:rsidR="761FA27C">
        <w:t>Arrays</w:t>
      </w:r>
      <w:proofErr w:type="spellEnd"/>
      <w:r w:rsidR="761FA27C">
        <w:t xml:space="preserve"> fornece</w:t>
      </w:r>
      <w:del w:id="237" w:author="Alessandra Paulino" w:date="2021-04-20T11:04:00Z">
        <w:r w:rsidR="761FA27C" w:rsidDel="008E0456">
          <w:delText>m</w:delText>
        </w:r>
      </w:del>
      <w:r w:rsidR="761FA27C">
        <w:t xml:space="preserve"> métodos </w:t>
      </w:r>
      <w:proofErr w:type="spellStart"/>
      <w:r w:rsidR="761FA27C">
        <w:t>main</w:t>
      </w:r>
      <w:proofErr w:type="spellEnd"/>
      <w:r w:rsidR="761FA27C">
        <w:t xml:space="preserve"> que desempenham manipulações de </w:t>
      </w:r>
      <w:proofErr w:type="spellStart"/>
      <w:r w:rsidR="761FA27C">
        <w:t>arrays</w:t>
      </w:r>
      <w:proofErr w:type="spellEnd"/>
      <w:r w:rsidR="761FA27C">
        <w:t xml:space="preserve"> comuns, incluindo </w:t>
      </w:r>
      <w:proofErr w:type="spellStart"/>
      <w:r w:rsidR="761FA27C">
        <w:t>sort</w:t>
      </w:r>
      <w:proofErr w:type="spellEnd"/>
      <w:r w:rsidR="761FA27C">
        <w:t xml:space="preserve"> para classificar um </w:t>
      </w:r>
      <w:proofErr w:type="spellStart"/>
      <w:r w:rsidR="761FA27C">
        <w:t>array</w:t>
      </w:r>
      <w:proofErr w:type="spellEnd"/>
      <w:r w:rsidR="761FA27C">
        <w:t xml:space="preserve">, </w:t>
      </w:r>
      <w:proofErr w:type="spellStart"/>
      <w:r w:rsidR="761FA27C">
        <w:t>equals</w:t>
      </w:r>
      <w:proofErr w:type="spellEnd"/>
      <w:r w:rsidR="761FA27C">
        <w:t xml:space="preserve"> para comparar </w:t>
      </w:r>
      <w:proofErr w:type="spellStart"/>
      <w:r w:rsidR="761FA27C">
        <w:t>arrays</w:t>
      </w:r>
      <w:proofErr w:type="spellEnd"/>
      <w:ins w:id="238" w:author="Alessandra Paulino" w:date="2021-04-20T11:00:00Z">
        <w:r w:rsidR="007E4DE6">
          <w:t>,</w:t>
        </w:r>
      </w:ins>
      <w:del w:id="239" w:author="Alessandra Paulino" w:date="2021-04-20T11:00:00Z">
        <w:r w:rsidR="761FA27C" w:rsidDel="007E4DE6">
          <w:delText xml:space="preserve"> e</w:delText>
        </w:r>
      </w:del>
      <w:r w:rsidR="761FA27C">
        <w:t xml:space="preserve"> entre outros.</w:t>
      </w:r>
    </w:p>
    <w:p w14:paraId="5DC7D665" w14:textId="020A2969" w:rsidR="7927C22C" w:rsidRDefault="008E0456" w:rsidP="007016E9">
      <w:pPr>
        <w:pStyle w:val="PargrafodaLista"/>
        <w:numPr>
          <w:ilvl w:val="0"/>
          <w:numId w:val="35"/>
        </w:numPr>
        <w:rPr>
          <w:color w:val="70AD47" w:themeColor="accent6"/>
        </w:rPr>
      </w:pPr>
      <w:ins w:id="240" w:author="Alessandra Paulino" w:date="2021-04-20T11:05:00Z">
        <w:r>
          <w:rPr>
            <w:color w:val="70AD47" w:themeColor="accent6"/>
          </w:rPr>
          <w:t xml:space="preserve">A </w:t>
        </w:r>
      </w:ins>
      <w:del w:id="241" w:author="Alessandra Paulino" w:date="2021-04-20T11:05:00Z">
        <w:r w:rsidR="7927C22C" w:rsidRPr="01CBE55C" w:rsidDel="008E0456">
          <w:rPr>
            <w:color w:val="70AD47" w:themeColor="accent6"/>
          </w:rPr>
          <w:delText>C</w:delText>
        </w:r>
      </w:del>
      <w:ins w:id="242" w:author="Alessandra Paulino" w:date="2021-04-20T11:05:00Z">
        <w:r>
          <w:rPr>
            <w:color w:val="70AD47" w:themeColor="accent6"/>
          </w:rPr>
          <w:t>c</w:t>
        </w:r>
      </w:ins>
      <w:r w:rsidR="7927C22C" w:rsidRPr="01CBE55C">
        <w:rPr>
          <w:color w:val="70AD47" w:themeColor="accent6"/>
        </w:rPr>
        <w:t>lasse</w:t>
      </w:r>
      <w:del w:id="243" w:author="Alessandra Paulino" w:date="2021-04-20T11:05:00Z">
        <w:r w:rsidR="7927C22C" w:rsidRPr="01CBE55C" w:rsidDel="008E0456">
          <w:rPr>
            <w:color w:val="70AD47" w:themeColor="accent6"/>
          </w:rPr>
          <w:delText>s</w:delText>
        </w:r>
      </w:del>
      <w:r w:rsidR="7927C22C" w:rsidRPr="01CBE55C">
        <w:rPr>
          <w:color w:val="70AD47" w:themeColor="accent6"/>
        </w:rPr>
        <w:t xml:space="preserve"> </w:t>
      </w:r>
      <w:proofErr w:type="spellStart"/>
      <w:r w:rsidR="7927C22C" w:rsidRPr="01CBE55C">
        <w:rPr>
          <w:color w:val="70AD47" w:themeColor="accent6"/>
        </w:rPr>
        <w:t>Arrays</w:t>
      </w:r>
      <w:proofErr w:type="spellEnd"/>
      <w:r w:rsidR="7927C22C" w:rsidRPr="01CBE55C">
        <w:rPr>
          <w:color w:val="70AD47" w:themeColor="accent6"/>
        </w:rPr>
        <w:t xml:space="preserve"> fornece</w:t>
      </w:r>
      <w:del w:id="244" w:author="Alessandra Paulino" w:date="2021-04-20T11:05:00Z">
        <w:r w:rsidR="7927C22C" w:rsidRPr="01CBE55C" w:rsidDel="008E0456">
          <w:rPr>
            <w:color w:val="70AD47" w:themeColor="accent6"/>
          </w:rPr>
          <w:delText>m</w:delText>
        </w:r>
      </w:del>
      <w:r w:rsidR="7927C22C" w:rsidRPr="01CBE55C">
        <w:rPr>
          <w:color w:val="70AD47" w:themeColor="accent6"/>
        </w:rPr>
        <w:t xml:space="preserve"> métodos </w:t>
      </w:r>
      <w:proofErr w:type="spellStart"/>
      <w:r w:rsidR="7927C22C" w:rsidRPr="01CBE55C">
        <w:rPr>
          <w:color w:val="70AD47" w:themeColor="accent6"/>
        </w:rPr>
        <w:t>static</w:t>
      </w:r>
      <w:proofErr w:type="spellEnd"/>
      <w:r w:rsidR="7927C22C" w:rsidRPr="01CBE55C">
        <w:rPr>
          <w:color w:val="70AD47" w:themeColor="accent6"/>
        </w:rPr>
        <w:t xml:space="preserve"> que desempenham manipulações de </w:t>
      </w:r>
      <w:proofErr w:type="spellStart"/>
      <w:r w:rsidR="7927C22C" w:rsidRPr="01CBE55C">
        <w:rPr>
          <w:color w:val="70AD47" w:themeColor="accent6"/>
        </w:rPr>
        <w:t>arrays</w:t>
      </w:r>
      <w:proofErr w:type="spellEnd"/>
      <w:r w:rsidR="7927C22C" w:rsidRPr="01CBE55C">
        <w:rPr>
          <w:color w:val="70AD47" w:themeColor="accent6"/>
        </w:rPr>
        <w:t xml:space="preserve"> comuns, incluindo </w:t>
      </w:r>
      <w:proofErr w:type="spellStart"/>
      <w:r w:rsidR="7927C22C" w:rsidRPr="01CBE55C">
        <w:rPr>
          <w:color w:val="70AD47" w:themeColor="accent6"/>
        </w:rPr>
        <w:t>sort</w:t>
      </w:r>
      <w:proofErr w:type="spellEnd"/>
      <w:r w:rsidR="7927C22C" w:rsidRPr="01CBE55C">
        <w:rPr>
          <w:color w:val="70AD47" w:themeColor="accent6"/>
        </w:rPr>
        <w:t xml:space="preserve"> para classificar um </w:t>
      </w:r>
      <w:proofErr w:type="spellStart"/>
      <w:r w:rsidR="7927C22C" w:rsidRPr="01CBE55C">
        <w:rPr>
          <w:color w:val="70AD47" w:themeColor="accent6"/>
        </w:rPr>
        <w:t>array</w:t>
      </w:r>
      <w:proofErr w:type="spellEnd"/>
      <w:r w:rsidR="7927C22C" w:rsidRPr="01CBE55C">
        <w:rPr>
          <w:color w:val="70AD47" w:themeColor="accent6"/>
        </w:rPr>
        <w:t xml:space="preserve">, </w:t>
      </w:r>
      <w:proofErr w:type="spellStart"/>
      <w:r w:rsidR="7927C22C" w:rsidRPr="01CBE55C">
        <w:rPr>
          <w:color w:val="70AD47" w:themeColor="accent6"/>
        </w:rPr>
        <w:t>equals</w:t>
      </w:r>
      <w:proofErr w:type="spellEnd"/>
      <w:r w:rsidR="7927C22C" w:rsidRPr="01CBE55C">
        <w:rPr>
          <w:color w:val="70AD47" w:themeColor="accent6"/>
        </w:rPr>
        <w:t xml:space="preserve"> para compara</w:t>
      </w:r>
      <w:r w:rsidR="4A66CEF0" w:rsidRPr="01CBE55C">
        <w:rPr>
          <w:color w:val="70AD47" w:themeColor="accent6"/>
        </w:rPr>
        <w:t xml:space="preserve">r </w:t>
      </w:r>
      <w:proofErr w:type="spellStart"/>
      <w:r w:rsidR="4A66CEF0" w:rsidRPr="01CBE55C">
        <w:rPr>
          <w:color w:val="70AD47" w:themeColor="accent6"/>
        </w:rPr>
        <w:t>arrays</w:t>
      </w:r>
      <w:proofErr w:type="spellEnd"/>
      <w:ins w:id="245" w:author="Alessandra Paulino" w:date="2021-04-20T11:05:00Z">
        <w:r w:rsidR="00BA2E1B">
          <w:rPr>
            <w:color w:val="70AD47" w:themeColor="accent6"/>
          </w:rPr>
          <w:t>,</w:t>
        </w:r>
      </w:ins>
      <w:del w:id="246" w:author="Alessandra Paulino" w:date="2021-04-20T11:05:00Z">
        <w:r w:rsidR="4A66CEF0" w:rsidRPr="01CBE55C" w:rsidDel="00BA2E1B">
          <w:rPr>
            <w:color w:val="70AD47" w:themeColor="accent6"/>
          </w:rPr>
          <w:delText xml:space="preserve"> e</w:delText>
        </w:r>
      </w:del>
      <w:r w:rsidR="4A66CEF0" w:rsidRPr="01CBE55C">
        <w:rPr>
          <w:color w:val="70AD47" w:themeColor="accent6"/>
        </w:rPr>
        <w:t xml:space="preserve"> entre outros.</w:t>
      </w:r>
    </w:p>
    <w:p w14:paraId="0C401D98" w14:textId="640050E6" w:rsidR="0B086760" w:rsidRDefault="00BA2E1B" w:rsidP="007016E9">
      <w:pPr>
        <w:pStyle w:val="PargrafodaLista"/>
        <w:numPr>
          <w:ilvl w:val="0"/>
          <w:numId w:val="35"/>
        </w:numPr>
        <w:rPr>
          <w:rFonts w:eastAsiaTheme="minorEastAsia"/>
        </w:rPr>
      </w:pPr>
      <w:ins w:id="247" w:author="Alessandra Paulino" w:date="2021-04-20T11:05:00Z">
        <w:r>
          <w:t xml:space="preserve">A </w:t>
        </w:r>
      </w:ins>
      <w:del w:id="248" w:author="Alessandra Paulino" w:date="2021-04-20T11:05:00Z">
        <w:r w:rsidR="0B086760" w:rsidDel="00BA2E1B">
          <w:delText>C</w:delText>
        </w:r>
      </w:del>
      <w:ins w:id="249" w:author="Alessandra Paulino" w:date="2021-04-20T11:05:00Z">
        <w:r>
          <w:t>c</w:t>
        </w:r>
      </w:ins>
      <w:r w:rsidR="0B086760">
        <w:t>lasse</w:t>
      </w:r>
      <w:del w:id="250" w:author="Alessandra Paulino" w:date="2021-04-20T11:05:00Z">
        <w:r w:rsidR="0B086760" w:rsidDel="00BA2E1B">
          <w:delText>s</w:delText>
        </w:r>
      </w:del>
      <w:r w:rsidR="0B086760">
        <w:t xml:space="preserve"> </w:t>
      </w:r>
      <w:proofErr w:type="spellStart"/>
      <w:r w:rsidR="0B086760">
        <w:t>Arrays</w:t>
      </w:r>
      <w:proofErr w:type="spellEnd"/>
      <w:r w:rsidR="0B086760">
        <w:t xml:space="preserve"> fornece</w:t>
      </w:r>
      <w:del w:id="251" w:author="Alessandra Paulino" w:date="2021-04-20T11:05:00Z">
        <w:r w:rsidR="0B086760" w:rsidDel="00BA2E1B">
          <w:delText>m</w:delText>
        </w:r>
      </w:del>
      <w:r w:rsidR="0B086760">
        <w:t xml:space="preserve"> métodos </w:t>
      </w:r>
      <w:proofErr w:type="spellStart"/>
      <w:r w:rsidR="0B086760">
        <w:t>import</w:t>
      </w:r>
      <w:proofErr w:type="spellEnd"/>
      <w:r w:rsidR="0B086760">
        <w:t xml:space="preserve"> que desempenham manipulações de </w:t>
      </w:r>
      <w:proofErr w:type="spellStart"/>
      <w:r w:rsidR="0B086760">
        <w:t>arrays</w:t>
      </w:r>
      <w:proofErr w:type="spellEnd"/>
      <w:r w:rsidR="0B086760">
        <w:t xml:space="preserve"> comuns, incluindo </w:t>
      </w:r>
      <w:proofErr w:type="spellStart"/>
      <w:r w:rsidR="0B086760">
        <w:t>sort</w:t>
      </w:r>
      <w:proofErr w:type="spellEnd"/>
      <w:r w:rsidR="0B086760">
        <w:t xml:space="preserve"> para classificar um </w:t>
      </w:r>
      <w:proofErr w:type="spellStart"/>
      <w:r w:rsidR="0B086760">
        <w:t>array</w:t>
      </w:r>
      <w:proofErr w:type="spellEnd"/>
      <w:r w:rsidR="0B086760">
        <w:t xml:space="preserve">, </w:t>
      </w:r>
      <w:proofErr w:type="spellStart"/>
      <w:r w:rsidR="0B086760">
        <w:t>equals</w:t>
      </w:r>
      <w:proofErr w:type="spellEnd"/>
      <w:r w:rsidR="0B086760">
        <w:t xml:space="preserve"> para comparar </w:t>
      </w:r>
      <w:proofErr w:type="spellStart"/>
      <w:r w:rsidR="0B086760">
        <w:t>arrays</w:t>
      </w:r>
      <w:proofErr w:type="spellEnd"/>
      <w:ins w:id="252" w:author="Alessandra Paulino" w:date="2021-04-20T11:05:00Z">
        <w:r w:rsidR="009B1B88">
          <w:t>,</w:t>
        </w:r>
      </w:ins>
      <w:del w:id="253" w:author="Alessandra Paulino" w:date="2021-04-20T11:05:00Z">
        <w:r w:rsidR="0B086760" w:rsidDel="009B1B88">
          <w:delText xml:space="preserve"> e</w:delText>
        </w:r>
      </w:del>
      <w:r w:rsidR="0B086760">
        <w:t xml:space="preserve"> entre outros.</w:t>
      </w:r>
    </w:p>
    <w:p w14:paraId="6269731D" w14:textId="0CEEC913" w:rsidR="0B086760" w:rsidRDefault="009B1B88" w:rsidP="007016E9">
      <w:pPr>
        <w:pStyle w:val="PargrafodaLista"/>
        <w:numPr>
          <w:ilvl w:val="0"/>
          <w:numId w:val="35"/>
        </w:numPr>
        <w:rPr>
          <w:rFonts w:eastAsiaTheme="minorEastAsia"/>
        </w:rPr>
      </w:pPr>
      <w:ins w:id="254" w:author="Alessandra Paulino" w:date="2021-04-20T11:06:00Z">
        <w:r>
          <w:t xml:space="preserve">A </w:t>
        </w:r>
      </w:ins>
      <w:del w:id="255" w:author="Alessandra Paulino" w:date="2021-04-20T11:06:00Z">
        <w:r w:rsidR="0B086760" w:rsidDel="009B1B88">
          <w:delText>C</w:delText>
        </w:r>
      </w:del>
      <w:ins w:id="256" w:author="Alessandra Paulino" w:date="2021-04-20T11:06:00Z">
        <w:r>
          <w:t>c</w:t>
        </w:r>
      </w:ins>
      <w:r w:rsidR="0B086760">
        <w:t>lasse</w:t>
      </w:r>
      <w:del w:id="257" w:author="Alessandra Paulino" w:date="2021-04-20T11:06:00Z">
        <w:r w:rsidR="0B086760" w:rsidDel="009B1B88">
          <w:delText>s</w:delText>
        </w:r>
      </w:del>
      <w:r w:rsidR="0B086760">
        <w:t xml:space="preserve"> </w:t>
      </w:r>
      <w:proofErr w:type="spellStart"/>
      <w:r w:rsidR="0B086760">
        <w:t>Arrays</w:t>
      </w:r>
      <w:proofErr w:type="spellEnd"/>
      <w:r w:rsidR="0B086760">
        <w:t xml:space="preserve"> fornece</w:t>
      </w:r>
      <w:del w:id="258" w:author="Alessandra Paulino" w:date="2021-04-20T11:06:00Z">
        <w:r w:rsidR="0B086760" w:rsidDel="009B1B88">
          <w:delText>m</w:delText>
        </w:r>
      </w:del>
      <w:r w:rsidR="0B086760">
        <w:t xml:space="preserve"> métodos </w:t>
      </w:r>
      <w:proofErr w:type="spellStart"/>
      <w:r w:rsidR="0B086760">
        <w:t>static</w:t>
      </w:r>
      <w:proofErr w:type="spellEnd"/>
      <w:r w:rsidR="0B086760">
        <w:t xml:space="preserve"> que desempenham manipulações de </w:t>
      </w:r>
      <w:proofErr w:type="spellStart"/>
      <w:r w:rsidR="0B086760">
        <w:t>arrays</w:t>
      </w:r>
      <w:proofErr w:type="spellEnd"/>
      <w:r w:rsidR="0B086760">
        <w:t xml:space="preserve"> comuns, incluindo </w:t>
      </w:r>
      <w:proofErr w:type="spellStart"/>
      <w:r w:rsidR="0B086760">
        <w:t>sort</w:t>
      </w:r>
      <w:proofErr w:type="spellEnd"/>
      <w:r w:rsidR="0B086760">
        <w:t xml:space="preserve"> para sortear um </w:t>
      </w:r>
      <w:proofErr w:type="spellStart"/>
      <w:r w:rsidR="0B086760">
        <w:t>array</w:t>
      </w:r>
      <w:proofErr w:type="spellEnd"/>
      <w:r w:rsidR="0B086760">
        <w:t xml:space="preserve">, </w:t>
      </w:r>
      <w:proofErr w:type="spellStart"/>
      <w:r w:rsidR="0B086760">
        <w:t>equals</w:t>
      </w:r>
      <w:proofErr w:type="spellEnd"/>
      <w:r w:rsidR="0B086760">
        <w:t xml:space="preserve"> para igualar </w:t>
      </w:r>
      <w:proofErr w:type="spellStart"/>
      <w:r w:rsidR="0B086760">
        <w:t>arrays</w:t>
      </w:r>
      <w:proofErr w:type="spellEnd"/>
      <w:ins w:id="259" w:author="Alessandra Paulino" w:date="2021-04-20T11:05:00Z">
        <w:r>
          <w:t>,</w:t>
        </w:r>
      </w:ins>
      <w:del w:id="260" w:author="Alessandra Paulino" w:date="2021-04-20T11:05:00Z">
        <w:r w:rsidR="0B086760" w:rsidDel="009B1B88">
          <w:delText xml:space="preserve"> e</w:delText>
        </w:r>
      </w:del>
      <w:r w:rsidR="0B086760">
        <w:t xml:space="preserve"> entre outros.</w:t>
      </w:r>
    </w:p>
    <w:p w14:paraId="7D7BB4B0" w14:textId="2BEDF989" w:rsidR="01CBE55C" w:rsidRDefault="01CBE55C" w:rsidP="01CBE55C"/>
    <w:p w14:paraId="742FE4A3" w14:textId="2C1A0927" w:rsidR="4A66CEF0" w:rsidRDefault="4A66CEF0" w:rsidP="43FD4E27">
      <w:r>
        <w:t>4</w:t>
      </w:r>
      <w:r w:rsidR="4EA33E65">
        <w:t xml:space="preserve"> – O que são </w:t>
      </w:r>
      <w:proofErr w:type="spellStart"/>
      <w:r w:rsidR="4EA33E65">
        <w:t>Arrays</w:t>
      </w:r>
      <w:proofErr w:type="spellEnd"/>
      <w:r w:rsidR="4EA33E65">
        <w:t xml:space="preserve"> multidimensionais?</w:t>
      </w:r>
    </w:p>
    <w:p w14:paraId="468CB8F0" w14:textId="6B1AD0D7" w:rsidR="4EA33E65" w:rsidRDefault="3DE153AF" w:rsidP="007016E9">
      <w:pPr>
        <w:pStyle w:val="PargrafodaLista"/>
        <w:numPr>
          <w:ilvl w:val="0"/>
          <w:numId w:val="34"/>
        </w:numPr>
        <w:rPr>
          <w:rFonts w:eastAsiaTheme="minorEastAsia"/>
        </w:rPr>
      </w:pPr>
      <w:r>
        <w:t xml:space="preserve">São </w:t>
      </w:r>
      <w:proofErr w:type="spellStart"/>
      <w:r>
        <w:t>Arrays</w:t>
      </w:r>
      <w:proofErr w:type="spellEnd"/>
      <w:r>
        <w:t xml:space="preserve"> que requerem </w:t>
      </w:r>
      <w:ins w:id="261" w:author="Alessandra Paulino" w:date="2021-04-20T11:06:00Z">
        <w:r w:rsidR="0047556C">
          <w:t xml:space="preserve">exatamente </w:t>
        </w:r>
      </w:ins>
      <w:r>
        <w:t>três índices para identificar um elemento particular.</w:t>
      </w:r>
    </w:p>
    <w:p w14:paraId="50884DB1" w14:textId="21A4DF53" w:rsidR="4EA33E65" w:rsidRDefault="3DE153AF" w:rsidP="007016E9">
      <w:pPr>
        <w:pStyle w:val="PargrafodaLista"/>
        <w:numPr>
          <w:ilvl w:val="0"/>
          <w:numId w:val="34"/>
        </w:numPr>
        <w:rPr>
          <w:rFonts w:eastAsiaTheme="minorEastAsia"/>
        </w:rPr>
      </w:pPr>
      <w:r>
        <w:t xml:space="preserve">São </w:t>
      </w:r>
      <w:proofErr w:type="spellStart"/>
      <w:r>
        <w:t>Arrays</w:t>
      </w:r>
      <w:proofErr w:type="spellEnd"/>
      <w:r>
        <w:t xml:space="preserve"> que requerem dois índices para identificar vários elementos.</w:t>
      </w:r>
    </w:p>
    <w:p w14:paraId="334192A9" w14:textId="169C91EA" w:rsidR="4EA33E65" w:rsidRDefault="3DE153AF" w:rsidP="007016E9">
      <w:pPr>
        <w:pStyle w:val="PargrafodaLista"/>
        <w:numPr>
          <w:ilvl w:val="0"/>
          <w:numId w:val="34"/>
        </w:numPr>
        <w:rPr>
          <w:rFonts w:eastAsiaTheme="minorEastAsia"/>
        </w:rPr>
      </w:pPr>
      <w:r>
        <w:t xml:space="preserve">São </w:t>
      </w:r>
      <w:proofErr w:type="spellStart"/>
      <w:r>
        <w:t>Arrays</w:t>
      </w:r>
      <w:proofErr w:type="spellEnd"/>
      <w:r>
        <w:t xml:space="preserve"> que requerem </w:t>
      </w:r>
      <w:ins w:id="262" w:author="Alessandra Paulino" w:date="2021-04-20T11:07:00Z">
        <w:r w:rsidR="009B47B2">
          <w:t xml:space="preserve">exatamente </w:t>
        </w:r>
      </w:ins>
      <w:r>
        <w:t>quatro índices para identificar um elemento particular.</w:t>
      </w:r>
    </w:p>
    <w:p w14:paraId="517B33EE" w14:textId="65771FE4" w:rsidR="2C1CB69E" w:rsidRDefault="2C1CB69E" w:rsidP="007016E9">
      <w:pPr>
        <w:pStyle w:val="PargrafodaLista"/>
        <w:numPr>
          <w:ilvl w:val="0"/>
          <w:numId w:val="34"/>
        </w:numPr>
        <w:rPr>
          <w:color w:val="70AD47" w:themeColor="accent6"/>
        </w:rPr>
      </w:pPr>
      <w:r w:rsidRPr="01CBE55C">
        <w:rPr>
          <w:color w:val="70AD47" w:themeColor="accent6"/>
        </w:rPr>
        <w:t xml:space="preserve">São </w:t>
      </w:r>
      <w:proofErr w:type="spellStart"/>
      <w:r w:rsidRPr="01CBE55C">
        <w:rPr>
          <w:color w:val="70AD47" w:themeColor="accent6"/>
        </w:rPr>
        <w:t>Arrays</w:t>
      </w:r>
      <w:proofErr w:type="spellEnd"/>
      <w:r w:rsidRPr="01CBE55C">
        <w:rPr>
          <w:color w:val="70AD47" w:themeColor="accent6"/>
        </w:rPr>
        <w:t xml:space="preserve"> que </w:t>
      </w:r>
      <w:r w:rsidR="497D4AFE" w:rsidRPr="01CBE55C">
        <w:rPr>
          <w:color w:val="70AD47" w:themeColor="accent6"/>
        </w:rPr>
        <w:t xml:space="preserve">requerem </w:t>
      </w:r>
      <w:ins w:id="263" w:author="Alessandra Paulino" w:date="2021-04-20T11:07:00Z">
        <w:r w:rsidR="009B47B2">
          <w:rPr>
            <w:color w:val="70AD47" w:themeColor="accent6"/>
          </w:rPr>
          <w:t xml:space="preserve">mais de um </w:t>
        </w:r>
      </w:ins>
      <w:del w:id="264" w:author="Alessandra Paulino" w:date="2021-04-20T11:07:00Z">
        <w:r w:rsidR="497D4AFE" w:rsidRPr="01CBE55C" w:rsidDel="009B47B2">
          <w:rPr>
            <w:color w:val="70AD47" w:themeColor="accent6"/>
          </w:rPr>
          <w:delText xml:space="preserve">dois </w:delText>
        </w:r>
      </w:del>
      <w:r w:rsidR="497D4AFE" w:rsidRPr="01CBE55C">
        <w:rPr>
          <w:color w:val="70AD47" w:themeColor="accent6"/>
        </w:rPr>
        <w:t>índice</w:t>
      </w:r>
      <w:del w:id="265" w:author="Alessandra Paulino" w:date="2021-04-20T11:07:00Z">
        <w:r w:rsidR="497D4AFE" w:rsidRPr="01CBE55C" w:rsidDel="009B47B2">
          <w:rPr>
            <w:color w:val="70AD47" w:themeColor="accent6"/>
          </w:rPr>
          <w:delText>s</w:delText>
        </w:r>
      </w:del>
      <w:r w:rsidR="497D4AFE" w:rsidRPr="01CBE55C">
        <w:rPr>
          <w:color w:val="70AD47" w:themeColor="accent6"/>
        </w:rPr>
        <w:t xml:space="preserve"> para identificar um elemento particular. </w:t>
      </w:r>
    </w:p>
    <w:p w14:paraId="565A4FF0" w14:textId="21794FCD" w:rsidR="497D4AFE" w:rsidRDefault="497D4AFE" w:rsidP="43FD4E27">
      <w:r>
        <w:t xml:space="preserve">5 – Como é feita a criação de um objeto </w:t>
      </w:r>
      <w:proofErr w:type="spellStart"/>
      <w:r>
        <w:t>Array</w:t>
      </w:r>
      <w:proofErr w:type="spellEnd"/>
      <w:r>
        <w:t>?</w:t>
      </w:r>
    </w:p>
    <w:p w14:paraId="445FEAFD" w14:textId="0EB29A77" w:rsidR="2C562F0B" w:rsidRDefault="2C562F0B" w:rsidP="007016E9">
      <w:pPr>
        <w:pStyle w:val="PargrafodaLista"/>
        <w:numPr>
          <w:ilvl w:val="0"/>
          <w:numId w:val="33"/>
        </w:numPr>
        <w:rPr>
          <w:rFonts w:eastAsiaTheme="minorEastAsia"/>
        </w:rPr>
      </w:pPr>
      <w:r>
        <w:t xml:space="preserve">Para a criação de um objeto </w:t>
      </w:r>
      <w:proofErr w:type="spellStart"/>
      <w:r>
        <w:t>array</w:t>
      </w:r>
      <w:proofErr w:type="spellEnd"/>
      <w:r>
        <w:t xml:space="preserve">, deve se especificar o tipo de elemento e o número de elementos do </w:t>
      </w:r>
      <w:proofErr w:type="spellStart"/>
      <w:r>
        <w:t>array</w:t>
      </w:r>
      <w:proofErr w:type="spellEnd"/>
      <w:r>
        <w:t xml:space="preserve"> como parte de uma expressão de criação de </w:t>
      </w:r>
      <w:proofErr w:type="spellStart"/>
      <w:r>
        <w:t>arrays</w:t>
      </w:r>
      <w:proofErr w:type="spellEnd"/>
      <w:r>
        <w:t xml:space="preserve"> que utiliza a palavra-chave import.</w:t>
      </w:r>
    </w:p>
    <w:p w14:paraId="250D3030" w14:textId="21B9620F" w:rsidR="422AEA2C" w:rsidRDefault="422AEA2C" w:rsidP="007016E9">
      <w:pPr>
        <w:pStyle w:val="PargrafodaLista"/>
        <w:numPr>
          <w:ilvl w:val="0"/>
          <w:numId w:val="33"/>
        </w:numPr>
        <w:rPr>
          <w:color w:val="70AD47" w:themeColor="accent6"/>
        </w:rPr>
      </w:pPr>
      <w:r w:rsidRPr="01CBE55C">
        <w:rPr>
          <w:color w:val="70AD47" w:themeColor="accent6"/>
        </w:rPr>
        <w:t xml:space="preserve">Para a criação de um objeto </w:t>
      </w:r>
      <w:proofErr w:type="spellStart"/>
      <w:r w:rsidRPr="01CBE55C">
        <w:rPr>
          <w:color w:val="70AD47" w:themeColor="accent6"/>
        </w:rPr>
        <w:t>array</w:t>
      </w:r>
      <w:proofErr w:type="spellEnd"/>
      <w:r w:rsidRPr="01CBE55C">
        <w:rPr>
          <w:color w:val="70AD47" w:themeColor="accent6"/>
        </w:rPr>
        <w:t xml:space="preserve">, deve se especificar o tipo de elemento e o número de elementos do </w:t>
      </w:r>
      <w:proofErr w:type="spellStart"/>
      <w:r w:rsidRPr="01CBE55C">
        <w:rPr>
          <w:color w:val="70AD47" w:themeColor="accent6"/>
        </w:rPr>
        <w:t>array</w:t>
      </w:r>
      <w:proofErr w:type="spellEnd"/>
      <w:r w:rsidRPr="01CBE55C">
        <w:rPr>
          <w:color w:val="70AD47" w:themeColor="accent6"/>
        </w:rPr>
        <w:t xml:space="preserve"> como parte de uma expressão de criação de </w:t>
      </w:r>
      <w:proofErr w:type="spellStart"/>
      <w:r w:rsidRPr="01CBE55C">
        <w:rPr>
          <w:color w:val="70AD47" w:themeColor="accent6"/>
        </w:rPr>
        <w:t>arrays</w:t>
      </w:r>
      <w:proofErr w:type="spellEnd"/>
      <w:r w:rsidRPr="01CBE55C">
        <w:rPr>
          <w:color w:val="70AD47" w:themeColor="accent6"/>
        </w:rPr>
        <w:t xml:space="preserve"> que utiliza a palavra-chave new.</w:t>
      </w:r>
    </w:p>
    <w:p w14:paraId="50881BD0" w14:textId="02344D7E" w:rsidR="129A9B47" w:rsidRDefault="129A9B47" w:rsidP="007016E9">
      <w:pPr>
        <w:pStyle w:val="PargrafodaLista"/>
        <w:numPr>
          <w:ilvl w:val="0"/>
          <w:numId w:val="33"/>
        </w:numPr>
        <w:rPr>
          <w:rFonts w:eastAsiaTheme="minorEastAsia"/>
        </w:rPr>
      </w:pPr>
      <w:r>
        <w:t xml:space="preserve">Para a criação de um objeto </w:t>
      </w:r>
      <w:proofErr w:type="spellStart"/>
      <w:r>
        <w:t>array</w:t>
      </w:r>
      <w:proofErr w:type="spellEnd"/>
      <w:r>
        <w:t xml:space="preserve">, deve se especificar o tipo de elemento e o número de elementos do </w:t>
      </w:r>
      <w:proofErr w:type="spellStart"/>
      <w:r>
        <w:t>array</w:t>
      </w:r>
      <w:proofErr w:type="spellEnd"/>
      <w:r>
        <w:t xml:space="preserve"> como parte de uma expressão de criação de </w:t>
      </w:r>
      <w:proofErr w:type="spellStart"/>
      <w:r>
        <w:t>arrays</w:t>
      </w:r>
      <w:proofErr w:type="spellEnd"/>
      <w:r>
        <w:t xml:space="preserve"> que utiliza a palavra-chave </w:t>
      </w:r>
      <w:proofErr w:type="spellStart"/>
      <w:r>
        <w:t>extends</w:t>
      </w:r>
      <w:proofErr w:type="spellEnd"/>
      <w:r>
        <w:t>.</w:t>
      </w:r>
    </w:p>
    <w:p w14:paraId="065839E5" w14:textId="634BE108" w:rsidR="422AEA2C" w:rsidRDefault="129A9B47" w:rsidP="007016E9">
      <w:pPr>
        <w:pStyle w:val="PargrafodaLista"/>
        <w:numPr>
          <w:ilvl w:val="0"/>
          <w:numId w:val="33"/>
        </w:numPr>
        <w:rPr>
          <w:rFonts w:eastAsiaTheme="minorEastAsia"/>
        </w:rPr>
      </w:pPr>
      <w:r>
        <w:t xml:space="preserve">Para a criação de um objeto </w:t>
      </w:r>
      <w:proofErr w:type="spellStart"/>
      <w:r>
        <w:t>array</w:t>
      </w:r>
      <w:proofErr w:type="spellEnd"/>
      <w:r>
        <w:t xml:space="preserve">, deve se especificar o tipo de elemento e o número de elementos do </w:t>
      </w:r>
      <w:proofErr w:type="spellStart"/>
      <w:r>
        <w:t>array</w:t>
      </w:r>
      <w:proofErr w:type="spellEnd"/>
      <w:r>
        <w:t xml:space="preserve"> como parte de uma expressão de criação de </w:t>
      </w:r>
      <w:proofErr w:type="spellStart"/>
      <w:r>
        <w:t>arrays</w:t>
      </w:r>
      <w:proofErr w:type="spellEnd"/>
      <w:r>
        <w:t xml:space="preserve"> que utiliza a palavra-chave public.</w:t>
      </w:r>
    </w:p>
    <w:p w14:paraId="56FDA67C" w14:textId="71EA797E" w:rsidR="422AEA2C" w:rsidRDefault="422AEA2C" w:rsidP="01CBE55C"/>
    <w:p w14:paraId="0EEDD41F" w14:textId="634C4D78" w:rsidR="056BFA93" w:rsidRDefault="056BFA93" w:rsidP="43FD4E27">
      <w:r>
        <w:t>6 – Entre as afirmações a seguir</w:t>
      </w:r>
      <w:ins w:id="266" w:author="Alessandra Paulino" w:date="2021-04-20T11:08:00Z">
        <w:r w:rsidR="002D46E8">
          <w:t>,</w:t>
        </w:r>
      </w:ins>
      <w:r>
        <w:t xml:space="preserve"> identifique qual está correta:</w:t>
      </w:r>
    </w:p>
    <w:p w14:paraId="6F6EDB93" w14:textId="095781CA" w:rsidR="056BFA93" w:rsidRDefault="056BFA93" w:rsidP="007016E9">
      <w:pPr>
        <w:pStyle w:val="PargrafodaLista"/>
        <w:numPr>
          <w:ilvl w:val="0"/>
          <w:numId w:val="32"/>
        </w:numPr>
        <w:rPr>
          <w:rFonts w:eastAsiaTheme="minorEastAsia"/>
        </w:rPr>
      </w:pPr>
      <w:r>
        <w:t xml:space="preserve">Um </w:t>
      </w:r>
      <w:proofErr w:type="spellStart"/>
      <w:r>
        <w:t>array</w:t>
      </w:r>
      <w:proofErr w:type="spellEnd"/>
      <w:r>
        <w:t xml:space="preserve"> pode armazenar muitos tipos de valores diferentes.</w:t>
      </w:r>
    </w:p>
    <w:p w14:paraId="6474039E" w14:textId="26E32927" w:rsidR="056BFA93" w:rsidRDefault="056BFA93" w:rsidP="007016E9">
      <w:pPr>
        <w:pStyle w:val="PargrafodaLista"/>
        <w:numPr>
          <w:ilvl w:val="0"/>
          <w:numId w:val="32"/>
        </w:numPr>
        <w:rPr>
          <w:color w:val="70AD47" w:themeColor="accent6"/>
        </w:rPr>
      </w:pPr>
      <w:r w:rsidRPr="43FD4E27">
        <w:rPr>
          <w:color w:val="70AD47" w:themeColor="accent6"/>
        </w:rPr>
        <w:t xml:space="preserve">Um índice de </w:t>
      </w:r>
      <w:proofErr w:type="spellStart"/>
      <w:r w:rsidRPr="43FD4E27">
        <w:rPr>
          <w:color w:val="70AD47" w:themeColor="accent6"/>
        </w:rPr>
        <w:t>array</w:t>
      </w:r>
      <w:proofErr w:type="spellEnd"/>
      <w:r w:rsidRPr="43FD4E27">
        <w:rPr>
          <w:color w:val="70AD47" w:themeColor="accent6"/>
        </w:rPr>
        <w:t xml:space="preserve"> deve ser um inteiro ou uma expressão do tipo inteiro.</w:t>
      </w:r>
    </w:p>
    <w:p w14:paraId="4E8F396F" w14:textId="55CA8365" w:rsidR="056BFA93" w:rsidRDefault="056BFA93" w:rsidP="007016E9">
      <w:pPr>
        <w:pStyle w:val="PargrafodaLista"/>
        <w:numPr>
          <w:ilvl w:val="0"/>
          <w:numId w:val="32"/>
        </w:numPr>
      </w:pPr>
      <w:r>
        <w:t xml:space="preserve">Um elemento individual de um </w:t>
      </w:r>
      <w:proofErr w:type="spellStart"/>
      <w:r>
        <w:t>array</w:t>
      </w:r>
      <w:proofErr w:type="spellEnd"/>
      <w:r>
        <w:t xml:space="preserve"> que é passado para um método e modificado nesse método conterá o valor </w:t>
      </w:r>
      <w:r w:rsidR="49764242">
        <w:t>modificado</w:t>
      </w:r>
      <w:r>
        <w:t xml:space="preserve"> quando o método chamado completar sua execução</w:t>
      </w:r>
      <w:r w:rsidR="7EDE3B53">
        <w:t>.</w:t>
      </w:r>
    </w:p>
    <w:p w14:paraId="54143A6B" w14:textId="586D95A8" w:rsidR="0A25162D" w:rsidRDefault="0A25162D" w:rsidP="007016E9">
      <w:pPr>
        <w:pStyle w:val="PargrafodaLista"/>
        <w:numPr>
          <w:ilvl w:val="0"/>
          <w:numId w:val="32"/>
        </w:numPr>
      </w:pPr>
      <w:r>
        <w:t>Argumentos de linha de comando são separados por vírgulas.</w:t>
      </w:r>
    </w:p>
    <w:p w14:paraId="1FAF79F0" w14:textId="521AF559" w:rsidR="02CA3FD0" w:rsidRDefault="02CA3FD0" w:rsidP="43FD4E27">
      <w:pPr>
        <w:jc w:val="center"/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</w:pPr>
      <w:r w:rsidRPr="43FD4E27"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  <w:t>Classes e objetos mais aprofundados</w:t>
      </w:r>
    </w:p>
    <w:p w14:paraId="0DC951AA" w14:textId="3C887A15" w:rsidR="4EA33E65" w:rsidRDefault="4EA33E65" w:rsidP="43FD4E27">
      <w:r>
        <w:t xml:space="preserve"> </w:t>
      </w:r>
    </w:p>
    <w:p w14:paraId="6B476D56" w14:textId="623012A3" w:rsidR="4518556A" w:rsidRPr="002E50BD" w:rsidRDefault="4518556A" w:rsidP="43FD4E27">
      <w:pPr>
        <w:rPr>
          <w:color w:val="FF0000"/>
          <w:rPrChange w:id="267" w:author="Alessandra Paulino" w:date="2021-04-20T11:47:00Z">
            <w:rPr/>
          </w:rPrChange>
        </w:rPr>
      </w:pPr>
      <w:r w:rsidRPr="0766F8CB">
        <w:rPr>
          <w:color w:val="FF0000"/>
          <w:rPrChange w:id="268" w:author="Alessandra Paulino" w:date="2021-04-20T11:47:00Z">
            <w:rPr/>
          </w:rPrChange>
        </w:rPr>
        <w:t xml:space="preserve">1 – O que significa </w:t>
      </w:r>
      <w:r w:rsidR="14789CF4" w:rsidRPr="0766F8CB">
        <w:rPr>
          <w:color w:val="FF0000"/>
          <w:rPrChange w:id="269" w:author="Alessandra Paulino" w:date="2021-04-20T11:47:00Z">
            <w:rPr/>
          </w:rPrChange>
        </w:rPr>
        <w:t xml:space="preserve">a palavra-chave </w:t>
      </w:r>
      <w:del w:id="270" w:author="Amanda  Durães" w:date="2021-04-20T17:58:00Z">
        <w:r w:rsidRPr="0766F8CB" w:rsidDel="14789CF4">
          <w:rPr>
            <w:color w:val="FF0000"/>
            <w:rPrChange w:id="271" w:author="Alessandra Paulino" w:date="2021-04-20T11:47:00Z">
              <w:rPr/>
            </w:rPrChange>
          </w:rPr>
          <w:delText>this</w:delText>
        </w:r>
      </w:del>
      <w:ins w:id="272" w:author="Amanda Dias Oliveira Duraes" w:date="2021-05-03T22:54:00Z">
        <w:r w:rsidR="00957535">
          <w:rPr>
            <w:color w:val="FF0000"/>
          </w:rPr>
          <w:t xml:space="preserve"> ---</w:t>
        </w:r>
      </w:ins>
      <w:ins w:id="273" w:author="Amanda  Durães" w:date="2021-04-20T18:00:00Z">
        <w:del w:id="274" w:author="Amanda Dias Oliveira Duraes" w:date="2021-05-03T22:53:00Z">
          <w:r w:rsidR="2450D70F" w:rsidRPr="0766F8CB" w:rsidDel="00957535">
            <w:rPr>
              <w:color w:val="FF0000"/>
            </w:rPr>
            <w:delText>l</w:delText>
          </w:r>
        </w:del>
      </w:ins>
      <w:r w:rsidR="14789CF4" w:rsidRPr="0766F8CB">
        <w:rPr>
          <w:color w:val="FF0000"/>
          <w:rPrChange w:id="275" w:author="Alessandra Paulino" w:date="2021-04-20T11:47:00Z">
            <w:rPr/>
          </w:rPrChange>
        </w:rPr>
        <w:t>?</w:t>
      </w:r>
      <w:ins w:id="276" w:author="Amanda  Durães" w:date="2021-04-20T18:00:00Z">
        <w:del w:id="277" w:author="Amanda Dias Oliveira Duraes" w:date="2021-05-03T22:54:00Z">
          <w:r w:rsidR="2450D70F" w:rsidRPr="0766F8CB" w:rsidDel="00957535">
            <w:rPr>
              <w:color w:val="FF0000"/>
            </w:rPr>
            <w:delText>a</w:delText>
          </w:r>
        </w:del>
      </w:ins>
      <w:ins w:id="278" w:author="Amanda  Durães" w:date="2021-04-20T17:58:00Z">
        <w:del w:id="279" w:author="Amanda Dias Oliveira Duraes" w:date="2021-05-03T22:54:00Z">
          <w:r w:rsidR="3ACF7468" w:rsidRPr="0766F8CB" w:rsidDel="00957535">
            <w:rPr>
              <w:color w:val="FF0000"/>
            </w:rPr>
            <w:delText xml:space="preserve"> </w:delText>
          </w:r>
        </w:del>
      </w:ins>
      <w:ins w:id="280" w:author="Amanda  Durães" w:date="2021-04-20T18:00:00Z">
        <w:r w:rsidR="2450D70F" w:rsidRPr="0766F8CB">
          <w:rPr>
            <w:color w:val="FF0000"/>
          </w:rPr>
          <w:t xml:space="preserve"> Qual é a alternativa correta?</w:t>
        </w:r>
      </w:ins>
    </w:p>
    <w:p w14:paraId="0F5F8C73" w14:textId="253633B4" w:rsidR="5C78E5BD" w:rsidRPr="002E50BD" w:rsidRDefault="00957535" w:rsidP="0766F8CB">
      <w:pPr>
        <w:pStyle w:val="PargrafodaLista"/>
        <w:numPr>
          <w:ilvl w:val="0"/>
          <w:numId w:val="31"/>
        </w:numPr>
        <w:rPr>
          <w:rFonts w:eastAsiaTheme="minorEastAsia"/>
        </w:rPr>
      </w:pPr>
      <w:ins w:id="281" w:author="Amanda Dias Oliveira Duraes" w:date="2021-05-03T22:57:00Z">
        <w:r>
          <w:t>New onde</w:t>
        </w:r>
      </w:ins>
      <w:del w:id="282" w:author="Amanda  Durães" w:date="2021-04-20T18:00:00Z">
        <w:r w:rsidR="5C78E5BD" w:rsidDel="5C78E5BD">
          <w:delText>A palavra this significa que</w:delText>
        </w:r>
      </w:del>
      <w:r w:rsidR="5C78E5BD">
        <w:t xml:space="preserve"> todo objeto pode acessar uma referência a si próprio utilizando a referência new.</w:t>
      </w:r>
    </w:p>
    <w:p w14:paraId="2C711448" w14:textId="13FA7F1B" w:rsidR="5C78E5BD" w:rsidRPr="002E50BD" w:rsidRDefault="5C78E5BD" w:rsidP="0766F8CB">
      <w:pPr>
        <w:pStyle w:val="PargrafodaLista"/>
        <w:numPr>
          <w:ilvl w:val="0"/>
          <w:numId w:val="31"/>
        </w:numPr>
        <w:rPr>
          <w:rFonts w:eastAsiaTheme="minorEastAsia"/>
        </w:rPr>
      </w:pPr>
      <w:del w:id="283" w:author="Amanda  Durães" w:date="2021-04-20T18:00:00Z">
        <w:r w:rsidDel="5C78E5BD">
          <w:lastRenderedPageBreak/>
          <w:delText>A palavra this significa que</w:delText>
        </w:r>
      </w:del>
      <w:r>
        <w:t xml:space="preserve"> </w:t>
      </w:r>
      <w:proofErr w:type="spellStart"/>
      <w:ins w:id="284" w:author="Amanda Dias Oliveira Duraes" w:date="2021-05-03T22:57:00Z">
        <w:r w:rsidR="00957535">
          <w:t>Import</w:t>
        </w:r>
        <w:proofErr w:type="spellEnd"/>
        <w:r w:rsidR="00957535">
          <w:t xml:space="preserve"> onde </w:t>
        </w:r>
      </w:ins>
      <w:r>
        <w:t>todo objeto pode acessar uma referência a si próprio utilizando a referência import.</w:t>
      </w:r>
    </w:p>
    <w:p w14:paraId="5DAC3CC0" w14:textId="5BE7D780" w:rsidR="37AB793F" w:rsidRPr="002E50BD" w:rsidRDefault="37AB793F" w:rsidP="007016E9">
      <w:pPr>
        <w:pStyle w:val="PargrafodaLista"/>
        <w:numPr>
          <w:ilvl w:val="0"/>
          <w:numId w:val="31"/>
        </w:numPr>
        <w:rPr>
          <w:color w:val="70AD47" w:themeColor="accent6"/>
        </w:rPr>
      </w:pPr>
      <w:del w:id="285" w:author="Amanda  Durães" w:date="2021-04-20T18:01:00Z">
        <w:r w:rsidRPr="0766F8CB" w:rsidDel="37AB793F">
          <w:rPr>
            <w:color w:val="70AD47" w:themeColor="accent6"/>
          </w:rPr>
          <w:delText>A palavra this significa que</w:delText>
        </w:r>
      </w:del>
      <w:r w:rsidRPr="0766F8CB">
        <w:rPr>
          <w:color w:val="70AD47" w:themeColor="accent6"/>
        </w:rPr>
        <w:t xml:space="preserve"> </w:t>
      </w:r>
      <w:proofErr w:type="spellStart"/>
      <w:ins w:id="286" w:author="Amanda Dias Oliveira Duraes" w:date="2021-05-03T22:57:00Z">
        <w:r w:rsidR="00957535">
          <w:rPr>
            <w:color w:val="70AD47" w:themeColor="accent6"/>
          </w:rPr>
          <w:t>This</w:t>
        </w:r>
        <w:proofErr w:type="spellEnd"/>
        <w:r w:rsidR="00957535">
          <w:rPr>
            <w:color w:val="70AD47" w:themeColor="accent6"/>
          </w:rPr>
          <w:t xml:space="preserve"> onde </w:t>
        </w:r>
      </w:ins>
      <w:r w:rsidRPr="0766F8CB">
        <w:rPr>
          <w:color w:val="70AD47" w:themeColor="accent6"/>
        </w:rPr>
        <w:t xml:space="preserve">todo objeto pode acessar uma referência a si próprio utilizando a referência </w:t>
      </w:r>
      <w:proofErr w:type="spellStart"/>
      <w:r w:rsidRPr="0766F8CB">
        <w:rPr>
          <w:color w:val="70AD47" w:themeColor="accent6"/>
        </w:rPr>
        <w:t>this</w:t>
      </w:r>
      <w:proofErr w:type="spellEnd"/>
      <w:r w:rsidR="19A5E85B" w:rsidRPr="0766F8CB">
        <w:rPr>
          <w:color w:val="70AD47" w:themeColor="accent6"/>
        </w:rPr>
        <w:t>.</w:t>
      </w:r>
    </w:p>
    <w:p w14:paraId="5AD7B761" w14:textId="11FD7DBA" w:rsidR="5A52909E" w:rsidRPr="002E50BD" w:rsidRDefault="00957535" w:rsidP="0766F8CB">
      <w:pPr>
        <w:pStyle w:val="PargrafodaLista"/>
        <w:numPr>
          <w:ilvl w:val="0"/>
          <w:numId w:val="31"/>
        </w:numPr>
        <w:rPr>
          <w:rFonts w:eastAsiaTheme="minorEastAsia"/>
        </w:rPr>
      </w:pPr>
      <w:proofErr w:type="spellStart"/>
      <w:ins w:id="287" w:author="Amanda Dias Oliveira Duraes" w:date="2021-05-03T22:57:00Z">
        <w:r>
          <w:t>Extends</w:t>
        </w:r>
        <w:proofErr w:type="spellEnd"/>
        <w:r>
          <w:t xml:space="preserve"> onde</w:t>
        </w:r>
      </w:ins>
      <w:del w:id="288" w:author="Amanda  Durães" w:date="2021-04-20T18:01:00Z">
        <w:r w:rsidR="5A52909E" w:rsidDel="5A52909E">
          <w:delText>A palavra this significa que</w:delText>
        </w:r>
      </w:del>
      <w:r w:rsidR="5A52909E">
        <w:t xml:space="preserve"> todo objeto pode acessar uma referência a si próprio utilizando a referência </w:t>
      </w:r>
      <w:proofErr w:type="spellStart"/>
      <w:r w:rsidR="5A52909E">
        <w:t>extends</w:t>
      </w:r>
      <w:proofErr w:type="spellEnd"/>
      <w:r w:rsidR="5A52909E">
        <w:t>.</w:t>
      </w:r>
    </w:p>
    <w:p w14:paraId="4CEE6042" w14:textId="1817A982" w:rsidR="19A5E85B" w:rsidRDefault="19A5E85B" w:rsidP="43FD4E27">
      <w:r>
        <w:t>2</w:t>
      </w:r>
      <w:r w:rsidR="5C6E8AC8">
        <w:t xml:space="preserve"> – O que é composição em Java?</w:t>
      </w:r>
    </w:p>
    <w:p w14:paraId="11C3D674" w14:textId="77FECCCC" w:rsidR="5C6E8AC8" w:rsidRDefault="5C6E8AC8" w:rsidP="007016E9">
      <w:pPr>
        <w:pStyle w:val="PargrafodaLista"/>
        <w:numPr>
          <w:ilvl w:val="0"/>
          <w:numId w:val="30"/>
        </w:numPr>
        <w:rPr>
          <w:rFonts w:eastAsiaTheme="minorEastAsia"/>
          <w:color w:val="70AD47" w:themeColor="accent6"/>
        </w:rPr>
      </w:pPr>
      <w:r w:rsidRPr="01CBE55C">
        <w:rPr>
          <w:color w:val="70AD47" w:themeColor="accent6"/>
        </w:rPr>
        <w:t>Consiste em uma classe pode</w:t>
      </w:r>
      <w:ins w:id="289" w:author="Alessandra Paulino" w:date="2021-04-20T11:10:00Z">
        <w:r w:rsidR="00067889">
          <w:rPr>
            <w:color w:val="70AD47" w:themeColor="accent6"/>
          </w:rPr>
          <w:t>r</w:t>
        </w:r>
      </w:ins>
      <w:r w:rsidRPr="01CBE55C">
        <w:rPr>
          <w:color w:val="70AD47" w:themeColor="accent6"/>
        </w:rPr>
        <w:t xml:space="preserve"> ter referências a objetos de outras classes como membros. E as vezes a composição é referida como um relacionamento tem um.</w:t>
      </w:r>
      <w:r w:rsidR="37AB793F" w:rsidRPr="01CBE55C">
        <w:rPr>
          <w:color w:val="70AD47" w:themeColor="accent6"/>
        </w:rPr>
        <w:t xml:space="preserve"> </w:t>
      </w:r>
    </w:p>
    <w:p w14:paraId="43DA621D" w14:textId="0503A553" w:rsidR="59342309" w:rsidRDefault="18CF2D9E" w:rsidP="007016E9">
      <w:pPr>
        <w:pStyle w:val="PargrafodaLista"/>
        <w:numPr>
          <w:ilvl w:val="0"/>
          <w:numId w:val="30"/>
        </w:numPr>
        <w:rPr>
          <w:rFonts w:eastAsiaTheme="minorEastAsia"/>
        </w:rPr>
      </w:pPr>
      <w:r>
        <w:t>Consiste em uma classe pode</w:t>
      </w:r>
      <w:ins w:id="290" w:author="Alessandra Paulino" w:date="2021-04-20T11:10:00Z">
        <w:r w:rsidR="00067889">
          <w:t>r</w:t>
        </w:r>
      </w:ins>
      <w:r>
        <w:t xml:space="preserve"> ter referências a classes de outros objetos como membros. E as vezes a composição é referida como um relacionamento um para um.</w:t>
      </w:r>
    </w:p>
    <w:p w14:paraId="6DAE0338" w14:textId="77EA1453" w:rsidR="59342309" w:rsidRDefault="18CF2D9E" w:rsidP="007016E9">
      <w:pPr>
        <w:pStyle w:val="PargrafodaLista"/>
        <w:numPr>
          <w:ilvl w:val="0"/>
          <w:numId w:val="30"/>
        </w:numPr>
        <w:rPr>
          <w:rFonts w:eastAsiaTheme="minorEastAsia"/>
        </w:rPr>
      </w:pPr>
      <w:r>
        <w:t>Consiste em uma classe pode</w:t>
      </w:r>
      <w:ins w:id="291" w:author="Alessandra Paulino" w:date="2021-04-20T11:10:00Z">
        <w:r w:rsidR="00067889">
          <w:t>r</w:t>
        </w:r>
      </w:ins>
      <w:r>
        <w:t xml:space="preserve"> ter referências a objetos de outras classes como membros. E as vezes a composição é referida como um relacionamento um para um. </w:t>
      </w:r>
    </w:p>
    <w:p w14:paraId="44CAEC39" w14:textId="6A1AB6AD" w:rsidR="59342309" w:rsidRDefault="18CF2D9E" w:rsidP="007016E9">
      <w:pPr>
        <w:pStyle w:val="PargrafodaLista"/>
        <w:numPr>
          <w:ilvl w:val="0"/>
          <w:numId w:val="30"/>
        </w:numPr>
        <w:rPr>
          <w:rFonts w:eastAsiaTheme="minorEastAsia"/>
        </w:rPr>
      </w:pPr>
      <w:r>
        <w:t>Consiste em uma classe pode</w:t>
      </w:r>
      <w:ins w:id="292" w:author="Alessandra Paulino" w:date="2021-04-20T11:10:00Z">
        <w:r w:rsidR="00067889">
          <w:t>r</w:t>
        </w:r>
      </w:ins>
      <w:r>
        <w:t xml:space="preserve"> ter referências a classes de outros objetos como membros. E as vezes a composição é referida como um relacionamento tem um.</w:t>
      </w:r>
    </w:p>
    <w:p w14:paraId="1A4DA941" w14:textId="5D1EE855" w:rsidR="59342309" w:rsidRDefault="59342309" w:rsidP="43FD4E27"/>
    <w:p w14:paraId="7DB8AC7D" w14:textId="3A3B23A8" w:rsidR="59342309" w:rsidRDefault="59342309" w:rsidP="43FD4E27">
      <w:r>
        <w:t>3</w:t>
      </w:r>
      <w:r w:rsidR="4FB233AD">
        <w:t xml:space="preserve"> – O que é uma variável </w:t>
      </w:r>
      <w:proofErr w:type="spellStart"/>
      <w:r w:rsidR="4FB233AD">
        <w:t>static</w:t>
      </w:r>
      <w:proofErr w:type="spellEnd"/>
      <w:r w:rsidR="4FB233AD">
        <w:t xml:space="preserve"> em Java?</w:t>
      </w:r>
    </w:p>
    <w:p w14:paraId="2F48C062" w14:textId="64C10560" w:rsidR="4FB233AD" w:rsidRDefault="266591AF" w:rsidP="007016E9">
      <w:pPr>
        <w:pStyle w:val="PargrafodaLista"/>
        <w:numPr>
          <w:ilvl w:val="0"/>
          <w:numId w:val="29"/>
        </w:numPr>
        <w:rPr>
          <w:rFonts w:eastAsiaTheme="minorEastAsia"/>
        </w:rPr>
      </w:pPr>
      <w:r>
        <w:t xml:space="preserve">Uma variável </w:t>
      </w:r>
      <w:proofErr w:type="spellStart"/>
      <w:r>
        <w:t>static</w:t>
      </w:r>
      <w:proofErr w:type="spellEnd"/>
      <w:r>
        <w:t xml:space="preserve"> representa as informações de escopo do objeto</w:t>
      </w:r>
      <w:del w:id="293" w:author="Alessandra Paulino" w:date="2021-04-20T11:11:00Z">
        <w:r w:rsidDel="00A43705">
          <w:delText>.</w:delText>
        </w:r>
      </w:del>
      <w:ins w:id="294" w:author="Alessandra Paulino" w:date="2021-04-20T11:11:00Z">
        <w:r w:rsidR="00A43705">
          <w:t xml:space="preserve">, </w:t>
        </w:r>
      </w:ins>
      <w:r>
        <w:t xml:space="preserve"> </w:t>
      </w:r>
      <w:del w:id="295" w:author="Alessandra Paulino" w:date="2021-04-20T11:11:00Z">
        <w:r w:rsidDel="00A43705">
          <w:delText>O</w:delText>
        </w:r>
      </w:del>
      <w:ins w:id="296" w:author="Alessandra Paulino" w:date="2021-04-20T11:11:00Z">
        <w:r w:rsidR="00A43705">
          <w:t>o</w:t>
        </w:r>
      </w:ins>
      <w:r>
        <w:t>nde todos os objetos da classe compartilham os mesmos dados.</w:t>
      </w:r>
    </w:p>
    <w:p w14:paraId="55F9EF74" w14:textId="067724FD" w:rsidR="4FB233AD" w:rsidRDefault="4FB233AD" w:rsidP="007016E9">
      <w:pPr>
        <w:pStyle w:val="PargrafodaLista"/>
        <w:numPr>
          <w:ilvl w:val="0"/>
          <w:numId w:val="29"/>
        </w:numPr>
        <w:rPr>
          <w:color w:val="70AD47" w:themeColor="accent6"/>
        </w:rPr>
      </w:pPr>
      <w:r w:rsidRPr="01CBE55C">
        <w:rPr>
          <w:color w:val="70AD47" w:themeColor="accent6"/>
        </w:rPr>
        <w:t xml:space="preserve">Uma variável </w:t>
      </w:r>
      <w:proofErr w:type="spellStart"/>
      <w:r w:rsidRPr="01CBE55C">
        <w:rPr>
          <w:color w:val="70AD47" w:themeColor="accent6"/>
        </w:rPr>
        <w:t>static</w:t>
      </w:r>
      <w:proofErr w:type="spellEnd"/>
      <w:r w:rsidRPr="01CBE55C">
        <w:rPr>
          <w:color w:val="70AD47" w:themeColor="accent6"/>
        </w:rPr>
        <w:t xml:space="preserve"> representa as informações de escopo de classe</w:t>
      </w:r>
      <w:ins w:id="297" w:author="Alessandra Paulino" w:date="2021-04-20T11:12:00Z">
        <w:r w:rsidR="003122EB">
          <w:rPr>
            <w:color w:val="70AD47" w:themeColor="accent6"/>
          </w:rPr>
          <w:t>,</w:t>
        </w:r>
      </w:ins>
      <w:del w:id="298" w:author="Alessandra Paulino" w:date="2021-04-20T11:12:00Z">
        <w:r w:rsidRPr="01CBE55C" w:rsidDel="003122EB">
          <w:rPr>
            <w:color w:val="70AD47" w:themeColor="accent6"/>
          </w:rPr>
          <w:delText>.</w:delText>
        </w:r>
      </w:del>
      <w:r w:rsidRPr="01CBE55C">
        <w:rPr>
          <w:color w:val="70AD47" w:themeColor="accent6"/>
        </w:rPr>
        <w:t xml:space="preserve"> </w:t>
      </w:r>
      <w:del w:id="299" w:author="Alessandra Paulino" w:date="2021-04-20T11:12:00Z">
        <w:r w:rsidRPr="01CBE55C" w:rsidDel="003122EB">
          <w:rPr>
            <w:color w:val="70AD47" w:themeColor="accent6"/>
          </w:rPr>
          <w:delText>O</w:delText>
        </w:r>
      </w:del>
      <w:ins w:id="300" w:author="Alessandra Paulino" w:date="2021-04-20T11:12:00Z">
        <w:r w:rsidR="003122EB">
          <w:rPr>
            <w:color w:val="70AD47" w:themeColor="accent6"/>
          </w:rPr>
          <w:t>o</w:t>
        </w:r>
      </w:ins>
      <w:r w:rsidRPr="01CBE55C">
        <w:rPr>
          <w:color w:val="70AD47" w:themeColor="accent6"/>
        </w:rPr>
        <w:t xml:space="preserve">nde </w:t>
      </w:r>
      <w:r w:rsidR="77A3E8CC" w:rsidRPr="01CBE55C">
        <w:rPr>
          <w:color w:val="70AD47" w:themeColor="accent6"/>
        </w:rPr>
        <w:t>todos os objetos da classe compartilham os mesmos dados.</w:t>
      </w:r>
    </w:p>
    <w:p w14:paraId="6224A7C7" w14:textId="724BA70D" w:rsidR="77A3E8CC" w:rsidRDefault="264F80C1" w:rsidP="007016E9">
      <w:pPr>
        <w:pStyle w:val="PargrafodaLista"/>
        <w:numPr>
          <w:ilvl w:val="0"/>
          <w:numId w:val="29"/>
        </w:numPr>
        <w:rPr>
          <w:rFonts w:eastAsiaTheme="minorEastAsia"/>
        </w:rPr>
      </w:pPr>
      <w:r>
        <w:t xml:space="preserve">Uma variável </w:t>
      </w:r>
      <w:proofErr w:type="spellStart"/>
      <w:r>
        <w:t>static</w:t>
      </w:r>
      <w:proofErr w:type="spellEnd"/>
      <w:r>
        <w:t xml:space="preserve"> representa as informações de escopo do método</w:t>
      </w:r>
      <w:ins w:id="301" w:author="Alessandra Paulino" w:date="2021-04-20T11:12:00Z">
        <w:r w:rsidR="00ED4523">
          <w:t>,</w:t>
        </w:r>
      </w:ins>
      <w:del w:id="302" w:author="Alessandra Paulino" w:date="2021-04-20T11:12:00Z">
        <w:r w:rsidDel="00ED4523">
          <w:delText>.</w:delText>
        </w:r>
      </w:del>
      <w:r>
        <w:t xml:space="preserve"> </w:t>
      </w:r>
      <w:del w:id="303" w:author="Alessandra Paulino" w:date="2021-04-20T11:12:00Z">
        <w:r w:rsidDel="00ED4523">
          <w:delText>O</w:delText>
        </w:r>
      </w:del>
      <w:ins w:id="304" w:author="Alessandra Paulino" w:date="2021-04-20T11:12:00Z">
        <w:r w:rsidR="00ED4523">
          <w:t>o</w:t>
        </w:r>
      </w:ins>
      <w:r>
        <w:t>nde todos os métodos da classe compartilham os mesmos dados.</w:t>
      </w:r>
    </w:p>
    <w:p w14:paraId="4FCD68E6" w14:textId="121EE480" w:rsidR="77A3E8CC" w:rsidRDefault="71537186" w:rsidP="007016E9">
      <w:pPr>
        <w:pStyle w:val="PargrafodaLista"/>
        <w:numPr>
          <w:ilvl w:val="0"/>
          <w:numId w:val="29"/>
        </w:numPr>
        <w:rPr>
          <w:rFonts w:eastAsiaTheme="minorEastAsia"/>
        </w:rPr>
      </w:pPr>
      <w:r>
        <w:t xml:space="preserve">Uma variável </w:t>
      </w:r>
      <w:proofErr w:type="spellStart"/>
      <w:r>
        <w:t>static</w:t>
      </w:r>
      <w:proofErr w:type="spellEnd"/>
      <w:r>
        <w:t xml:space="preserve"> executa uma função com a dependência do conteúdo de um objeto ou a execução da instância de uma classe.</w:t>
      </w:r>
    </w:p>
    <w:p w14:paraId="13E5B61B" w14:textId="5B548340" w:rsidR="77A3E8CC" w:rsidRDefault="77A3E8CC" w:rsidP="43FD4E27">
      <w:r>
        <w:t xml:space="preserve">4 – Quais destas opções abaixo são </w:t>
      </w:r>
      <w:r w:rsidR="6BDF2048">
        <w:t>objetos</w:t>
      </w:r>
      <w:r>
        <w:t xml:space="preserve"> </w:t>
      </w:r>
      <w:r w:rsidR="3652FE7F">
        <w:t>imutáveis</w:t>
      </w:r>
      <w:r w:rsidR="5667322A">
        <w:t xml:space="preserve"> (</w:t>
      </w:r>
      <w:ins w:id="305" w:author="Alessandra Paulino" w:date="2021-04-20T11:12:00Z">
        <w:r w:rsidR="00ED4523">
          <w:t>n</w:t>
        </w:r>
      </w:ins>
      <w:del w:id="306" w:author="Alessandra Paulino" w:date="2021-04-20T11:12:00Z">
        <w:r w:rsidR="5667322A" w:rsidDel="00ED4523">
          <w:delText>N</w:delText>
        </w:r>
      </w:del>
      <w:r w:rsidR="5667322A">
        <w:t>ão podem ser modificados depois de criados)</w:t>
      </w:r>
      <w:r>
        <w:t>?</w:t>
      </w:r>
    </w:p>
    <w:p w14:paraId="134E0E26" w14:textId="5A91E097" w:rsidR="7701C478" w:rsidRDefault="7701C478" w:rsidP="007016E9">
      <w:pPr>
        <w:pStyle w:val="PargrafodaLista"/>
        <w:numPr>
          <w:ilvl w:val="0"/>
          <w:numId w:val="28"/>
        </w:numPr>
        <w:rPr>
          <w:rFonts w:eastAsiaTheme="minorEastAsia"/>
        </w:rPr>
      </w:pPr>
      <w:proofErr w:type="spellStart"/>
      <w:r>
        <w:t>Lon</w:t>
      </w:r>
      <w:r w:rsidR="0498288A">
        <w:t>g</w:t>
      </w:r>
      <w:proofErr w:type="spellEnd"/>
    </w:p>
    <w:p w14:paraId="01D4C489" w14:textId="50C1DD81" w:rsidR="7701C478" w:rsidRDefault="7701C478" w:rsidP="007016E9">
      <w:pPr>
        <w:pStyle w:val="PargrafodaLista"/>
        <w:numPr>
          <w:ilvl w:val="0"/>
          <w:numId w:val="28"/>
        </w:numPr>
      </w:pPr>
      <w:proofErr w:type="spellStart"/>
      <w:r>
        <w:t>Integer</w:t>
      </w:r>
      <w:proofErr w:type="spellEnd"/>
    </w:p>
    <w:p w14:paraId="648F9F10" w14:textId="3F3DEC6C" w:rsidR="7701C478" w:rsidRDefault="7701C478" w:rsidP="007016E9">
      <w:pPr>
        <w:pStyle w:val="PargrafodaLista"/>
        <w:numPr>
          <w:ilvl w:val="0"/>
          <w:numId w:val="28"/>
        </w:numPr>
      </w:pPr>
      <w:proofErr w:type="spellStart"/>
      <w:r>
        <w:t>Boolean</w:t>
      </w:r>
      <w:proofErr w:type="spellEnd"/>
    </w:p>
    <w:p w14:paraId="36ABE052" w14:textId="4F3796A9" w:rsidR="7701C478" w:rsidRDefault="7701C478" w:rsidP="007016E9">
      <w:pPr>
        <w:pStyle w:val="PargrafodaLista"/>
        <w:numPr>
          <w:ilvl w:val="0"/>
          <w:numId w:val="28"/>
        </w:numPr>
        <w:rPr>
          <w:color w:val="70AD47" w:themeColor="accent6"/>
        </w:rPr>
      </w:pPr>
      <w:proofErr w:type="spellStart"/>
      <w:r w:rsidRPr="43FD4E27">
        <w:rPr>
          <w:color w:val="70AD47" w:themeColor="accent6"/>
        </w:rPr>
        <w:t>String</w:t>
      </w:r>
      <w:proofErr w:type="spellEnd"/>
      <w:r w:rsidR="77A3E8CC" w:rsidRPr="43FD4E27">
        <w:rPr>
          <w:color w:val="70AD47" w:themeColor="accent6"/>
        </w:rPr>
        <w:t xml:space="preserve"> </w:t>
      </w:r>
    </w:p>
    <w:p w14:paraId="181FF89A" w14:textId="7AC12B22" w:rsidR="43FD4E27" w:rsidRDefault="43FD4E27" w:rsidP="43FD4E27">
      <w:pPr>
        <w:rPr>
          <w:color w:val="70AD47" w:themeColor="accent6"/>
        </w:rPr>
      </w:pPr>
    </w:p>
    <w:p w14:paraId="34F87D4C" w14:textId="1A6571D8" w:rsidR="1E115479" w:rsidRDefault="1E115479" w:rsidP="43FD4E27">
      <w:pPr>
        <w:rPr>
          <w:color w:val="70AD47" w:themeColor="accent6"/>
        </w:rPr>
      </w:pPr>
      <w:r w:rsidRPr="43FD4E27">
        <w:t>5 – Quais dessas sentenças é falsa?</w:t>
      </w:r>
    </w:p>
    <w:p w14:paraId="70879683" w14:textId="306AEE98" w:rsidR="1E115479" w:rsidRDefault="1E115479" w:rsidP="007016E9">
      <w:pPr>
        <w:pStyle w:val="PargrafodaLista"/>
        <w:numPr>
          <w:ilvl w:val="0"/>
          <w:numId w:val="27"/>
        </w:numPr>
        <w:rPr>
          <w:rFonts w:eastAsiaTheme="minorEastAsia"/>
        </w:rPr>
      </w:pPr>
      <w:r w:rsidRPr="43FD4E27">
        <w:t>Os métodos set são comumente chamados de métodos modificadores porque geralmente alteram um valor.</w:t>
      </w:r>
    </w:p>
    <w:p w14:paraId="61433475" w14:textId="6745BC7D" w:rsidR="31F8E576" w:rsidRDefault="31F8E576" w:rsidP="007016E9">
      <w:pPr>
        <w:pStyle w:val="PargrafodaLista"/>
        <w:numPr>
          <w:ilvl w:val="0"/>
          <w:numId w:val="27"/>
        </w:numPr>
        <w:rPr>
          <w:color w:val="70AD47" w:themeColor="accent6"/>
        </w:rPr>
      </w:pPr>
      <w:r w:rsidRPr="43FD4E27">
        <w:rPr>
          <w:color w:val="70AD47" w:themeColor="accent6"/>
        </w:rPr>
        <w:t>Se uma classe declarar construtores, o compilador criará um construtor padrão.</w:t>
      </w:r>
    </w:p>
    <w:p w14:paraId="79F3F687" w14:textId="6F2C483E" w:rsidR="31F8E576" w:rsidRDefault="31F8E576" w:rsidP="007016E9">
      <w:pPr>
        <w:pStyle w:val="PargrafodaLista"/>
        <w:numPr>
          <w:ilvl w:val="0"/>
          <w:numId w:val="27"/>
        </w:numPr>
        <w:rPr>
          <w:color w:val="000000" w:themeColor="text1"/>
        </w:rPr>
      </w:pPr>
      <w:r w:rsidRPr="43FD4E27">
        <w:t xml:space="preserve">Os métodos </w:t>
      </w:r>
      <w:proofErr w:type="spellStart"/>
      <w:r w:rsidRPr="43FD4E27">
        <w:t>get</w:t>
      </w:r>
      <w:proofErr w:type="spellEnd"/>
      <w:r w:rsidRPr="43FD4E27">
        <w:t xml:space="preserve"> são comumente chamados de métodos de acesso ou métodos de consulta.</w:t>
      </w:r>
    </w:p>
    <w:p w14:paraId="43B5AA6C" w14:textId="76ABF5BF" w:rsidR="31F8E576" w:rsidRDefault="31F8E576" w:rsidP="007016E9">
      <w:pPr>
        <w:pStyle w:val="PargrafodaLista"/>
        <w:numPr>
          <w:ilvl w:val="0"/>
          <w:numId w:val="27"/>
        </w:numPr>
        <w:rPr>
          <w:color w:val="000000" w:themeColor="text1"/>
        </w:rPr>
      </w:pPr>
      <w:r w:rsidRPr="43FD4E27">
        <w:t>Se nenhum construtor for fornecido em uma classe, o compilador criará um construtor padrão.</w:t>
      </w:r>
    </w:p>
    <w:p w14:paraId="7641CBBC" w14:textId="5F131062" w:rsidR="31F8E576" w:rsidRDefault="31F8E576" w:rsidP="43FD4E27">
      <w:r w:rsidRPr="43FD4E27">
        <w:t xml:space="preserve">6 – Sobre membros da classe </w:t>
      </w:r>
      <w:proofErr w:type="spellStart"/>
      <w:r w:rsidRPr="43FD4E27">
        <w:t>static</w:t>
      </w:r>
      <w:proofErr w:type="spellEnd"/>
      <w:ins w:id="307" w:author="Alessandra Paulino" w:date="2021-04-20T11:13:00Z">
        <w:r w:rsidR="00B36B2D">
          <w:t>,</w:t>
        </w:r>
      </w:ins>
      <w:r w:rsidRPr="43FD4E27">
        <w:t xml:space="preserve"> indique a sentença verdadeira</w:t>
      </w:r>
      <w:r w:rsidR="7788932D" w:rsidRPr="43FD4E27">
        <w:t>.</w:t>
      </w:r>
    </w:p>
    <w:p w14:paraId="168E546A" w14:textId="00BABB45" w:rsidR="7788932D" w:rsidRDefault="7788932D" w:rsidP="007016E9">
      <w:pPr>
        <w:pStyle w:val="PargrafodaLista"/>
        <w:numPr>
          <w:ilvl w:val="0"/>
          <w:numId w:val="26"/>
        </w:numPr>
        <w:rPr>
          <w:rFonts w:eastAsiaTheme="minorEastAsia"/>
        </w:rPr>
      </w:pPr>
      <w:r w:rsidRPr="43FD4E27">
        <w:t xml:space="preserve">A referência </w:t>
      </w:r>
      <w:proofErr w:type="spellStart"/>
      <w:r w:rsidRPr="43FD4E27">
        <w:t>this</w:t>
      </w:r>
      <w:proofErr w:type="spellEnd"/>
      <w:r w:rsidRPr="43FD4E27">
        <w:t xml:space="preserve"> pode ser utilizada em um método </w:t>
      </w:r>
      <w:proofErr w:type="spellStart"/>
      <w:r w:rsidRPr="43FD4E27">
        <w:t>static</w:t>
      </w:r>
      <w:proofErr w:type="spellEnd"/>
      <w:r w:rsidRPr="43FD4E27">
        <w:t>.</w:t>
      </w:r>
    </w:p>
    <w:p w14:paraId="0770F532" w14:textId="4AC57438" w:rsidR="7788932D" w:rsidRDefault="7788932D" w:rsidP="007016E9">
      <w:pPr>
        <w:pStyle w:val="PargrafodaLista"/>
        <w:numPr>
          <w:ilvl w:val="0"/>
          <w:numId w:val="26"/>
        </w:numPr>
        <w:rPr>
          <w:color w:val="70AD47" w:themeColor="accent6"/>
        </w:rPr>
      </w:pPr>
      <w:r w:rsidRPr="43FD4E27">
        <w:rPr>
          <w:color w:val="70AD47" w:themeColor="accent6"/>
        </w:rPr>
        <w:lastRenderedPageBreak/>
        <w:t xml:space="preserve">Um método declarado não pode acessar membros de classe não </w:t>
      </w:r>
      <w:proofErr w:type="spellStart"/>
      <w:r w:rsidRPr="43FD4E27">
        <w:rPr>
          <w:color w:val="70AD47" w:themeColor="accent6"/>
        </w:rPr>
        <w:t>static</w:t>
      </w:r>
      <w:proofErr w:type="spellEnd"/>
      <w:r w:rsidRPr="43FD4E27">
        <w:rPr>
          <w:color w:val="70AD47" w:themeColor="accent6"/>
        </w:rPr>
        <w:t xml:space="preserve">, pois um método </w:t>
      </w:r>
      <w:proofErr w:type="spellStart"/>
      <w:r w:rsidRPr="43FD4E27">
        <w:rPr>
          <w:color w:val="70AD47" w:themeColor="accent6"/>
        </w:rPr>
        <w:t>static</w:t>
      </w:r>
      <w:proofErr w:type="spellEnd"/>
      <w:r w:rsidRPr="43FD4E27">
        <w:rPr>
          <w:color w:val="70AD47" w:themeColor="accent6"/>
        </w:rPr>
        <w:t xml:space="preserve"> pode ser chamado mesmo quando nenhum objeto da classe foi instanciado.</w:t>
      </w:r>
    </w:p>
    <w:p w14:paraId="4F1EB04D" w14:textId="2ACC4972" w:rsidR="29BEA1D3" w:rsidRDefault="29BEA1D3" w:rsidP="007016E9">
      <w:pPr>
        <w:pStyle w:val="PargrafodaLista"/>
        <w:numPr>
          <w:ilvl w:val="0"/>
          <w:numId w:val="26"/>
        </w:numPr>
        <w:rPr>
          <w:color w:val="000000" w:themeColor="text1"/>
        </w:rPr>
      </w:pPr>
      <w:r w:rsidRPr="43FD4E27">
        <w:t xml:space="preserve">Os membros de classe </w:t>
      </w:r>
      <w:proofErr w:type="spellStart"/>
      <w:r w:rsidRPr="43FD4E27">
        <w:t>static</w:t>
      </w:r>
      <w:proofErr w:type="spellEnd"/>
      <w:r w:rsidRPr="43FD4E27">
        <w:t xml:space="preserve"> não são carregados na memória.</w:t>
      </w:r>
    </w:p>
    <w:p w14:paraId="7A602F01" w14:textId="760A9E68" w:rsidR="53E98ACB" w:rsidRDefault="53E98ACB" w:rsidP="007016E9">
      <w:pPr>
        <w:pStyle w:val="PargrafodaLista"/>
        <w:numPr>
          <w:ilvl w:val="0"/>
          <w:numId w:val="26"/>
        </w:numPr>
        <w:rPr>
          <w:color w:val="000000" w:themeColor="text1"/>
        </w:rPr>
      </w:pPr>
      <w:r w:rsidRPr="43FD4E27">
        <w:t xml:space="preserve">Uma variável </w:t>
      </w:r>
      <w:proofErr w:type="spellStart"/>
      <w:r w:rsidRPr="43FD4E27">
        <w:t>static</w:t>
      </w:r>
      <w:proofErr w:type="spellEnd"/>
      <w:r w:rsidRPr="43FD4E27">
        <w:t xml:space="preserve"> representa as informações de um objeto que será compartilhada entre as classes.</w:t>
      </w:r>
    </w:p>
    <w:p w14:paraId="084A3F7A" w14:textId="6B1C954A" w:rsidR="27086C36" w:rsidRPr="005D1C02" w:rsidRDefault="27086C36" w:rsidP="43FD4E27">
      <w:pPr>
        <w:rPr>
          <w:color w:val="FF0000"/>
          <w:rPrChange w:id="308" w:author="Alessandra Paulino" w:date="2021-04-20T11:17:00Z">
            <w:rPr/>
          </w:rPrChange>
        </w:rPr>
      </w:pPr>
      <w:r w:rsidRPr="005D1C02">
        <w:rPr>
          <w:color w:val="FF0000"/>
          <w:rPrChange w:id="309" w:author="Alessandra Paulino" w:date="2021-04-20T11:17:00Z">
            <w:rPr/>
          </w:rPrChange>
        </w:rPr>
        <w:t xml:space="preserve">7 – O que a </w:t>
      </w:r>
      <w:proofErr w:type="gramStart"/>
      <w:r w:rsidRPr="005D1C02">
        <w:rPr>
          <w:color w:val="FF0000"/>
          <w:rPrChange w:id="310" w:author="Alessandra Paulino" w:date="2021-04-20T11:17:00Z">
            <w:rPr/>
          </w:rPrChange>
        </w:rPr>
        <w:t>palavra chave</w:t>
      </w:r>
      <w:proofErr w:type="gramEnd"/>
      <w:r w:rsidRPr="005D1C02">
        <w:rPr>
          <w:color w:val="FF0000"/>
          <w:rPrChange w:id="311" w:author="Alessandra Paulino" w:date="2021-04-20T11:17:00Z">
            <w:rPr/>
          </w:rPrChange>
        </w:rPr>
        <w:t xml:space="preserve"> final indica?</w:t>
      </w:r>
    </w:p>
    <w:p w14:paraId="2307F297" w14:textId="618F7FC8" w:rsidR="234B7228" w:rsidRPr="005D1C02" w:rsidRDefault="234B7228" w:rsidP="007016E9">
      <w:pPr>
        <w:pStyle w:val="PargrafodaLista"/>
        <w:numPr>
          <w:ilvl w:val="0"/>
          <w:numId w:val="25"/>
        </w:numPr>
        <w:rPr>
          <w:rFonts w:eastAsiaTheme="minorEastAsia"/>
          <w:color w:val="FF0000"/>
          <w:rPrChange w:id="312" w:author="Alessandra Paulino" w:date="2021-04-20T11:17:00Z">
            <w:rPr>
              <w:rFonts w:eastAsiaTheme="minorEastAsia"/>
            </w:rPr>
          </w:rPrChange>
        </w:rPr>
      </w:pPr>
      <w:r w:rsidRPr="005D1C02">
        <w:rPr>
          <w:color w:val="FF0000"/>
          <w:rPrChange w:id="313" w:author="Alessandra Paulino" w:date="2021-04-20T11:17:00Z">
            <w:rPr/>
          </w:rPrChange>
        </w:rPr>
        <w:t>Teste</w:t>
      </w:r>
    </w:p>
    <w:p w14:paraId="6172A71E" w14:textId="46B50E1E" w:rsidR="234B7228" w:rsidRPr="005D1C02" w:rsidRDefault="234B7228" w:rsidP="007016E9">
      <w:pPr>
        <w:pStyle w:val="PargrafodaLista"/>
        <w:numPr>
          <w:ilvl w:val="0"/>
          <w:numId w:val="25"/>
        </w:numPr>
        <w:rPr>
          <w:color w:val="FF0000"/>
          <w:rPrChange w:id="314" w:author="Alessandra Paulino" w:date="2021-04-20T11:17:00Z">
            <w:rPr/>
          </w:rPrChange>
        </w:rPr>
      </w:pPr>
      <w:r w:rsidRPr="005D1C02">
        <w:rPr>
          <w:color w:val="FF0000"/>
          <w:rPrChange w:id="315" w:author="Alessandra Paulino" w:date="2021-04-20T11:17:00Z">
            <w:rPr/>
          </w:rPrChange>
        </w:rPr>
        <w:t>Teste</w:t>
      </w:r>
    </w:p>
    <w:p w14:paraId="61C5C949" w14:textId="7FB64B69" w:rsidR="234B7228" w:rsidRPr="005D1C02" w:rsidRDefault="234B7228" w:rsidP="007016E9">
      <w:pPr>
        <w:pStyle w:val="PargrafodaLista"/>
        <w:numPr>
          <w:ilvl w:val="0"/>
          <w:numId w:val="25"/>
        </w:numPr>
        <w:rPr>
          <w:color w:val="FF0000"/>
          <w:rPrChange w:id="316" w:author="Alessandra Paulino" w:date="2021-04-20T11:17:00Z">
            <w:rPr/>
          </w:rPrChange>
        </w:rPr>
      </w:pPr>
      <w:r w:rsidRPr="005D1C02">
        <w:rPr>
          <w:color w:val="FF0000"/>
          <w:rPrChange w:id="317" w:author="Alessandra Paulino" w:date="2021-04-20T11:17:00Z">
            <w:rPr/>
          </w:rPrChange>
        </w:rPr>
        <w:t>Teste</w:t>
      </w:r>
    </w:p>
    <w:p w14:paraId="03657D79" w14:textId="39A9B788" w:rsidR="234B7228" w:rsidRPr="005D1C02" w:rsidRDefault="234B7228" w:rsidP="007016E9">
      <w:pPr>
        <w:pStyle w:val="PargrafodaLista"/>
        <w:numPr>
          <w:ilvl w:val="0"/>
          <w:numId w:val="25"/>
        </w:numPr>
        <w:rPr>
          <w:color w:val="FF0000"/>
          <w:rPrChange w:id="318" w:author="Alessandra Paulino" w:date="2021-04-20T11:17:00Z">
            <w:rPr/>
          </w:rPrChange>
        </w:rPr>
      </w:pPr>
      <w:r w:rsidRPr="005D1C02">
        <w:rPr>
          <w:color w:val="FF0000"/>
          <w:rPrChange w:id="319" w:author="Alessandra Paulino" w:date="2021-04-20T11:17:00Z">
            <w:rPr/>
          </w:rPrChange>
        </w:rPr>
        <w:t xml:space="preserve">A </w:t>
      </w:r>
      <w:r w:rsidR="4142C9F2" w:rsidRPr="005D1C02">
        <w:rPr>
          <w:color w:val="FF0000"/>
          <w:rPrChange w:id="320" w:author="Alessandra Paulino" w:date="2021-04-20T11:17:00Z">
            <w:rPr/>
          </w:rPrChange>
        </w:rPr>
        <w:t>palavra-chave</w:t>
      </w:r>
      <w:r w:rsidRPr="005D1C02">
        <w:rPr>
          <w:color w:val="FF0000"/>
          <w:rPrChange w:id="321" w:author="Alessandra Paulino" w:date="2021-04-20T11:17:00Z">
            <w:rPr/>
          </w:rPrChange>
        </w:rPr>
        <w:t xml:space="preserve"> final especifica que uma variável não é </w:t>
      </w:r>
      <w:r w:rsidR="253EA04F" w:rsidRPr="005D1C02">
        <w:rPr>
          <w:color w:val="FF0000"/>
          <w:rPrChange w:id="322" w:author="Alessandra Paulino" w:date="2021-04-20T11:17:00Z">
            <w:rPr/>
          </w:rPrChange>
        </w:rPr>
        <w:t>modificável</w:t>
      </w:r>
      <w:r w:rsidRPr="005D1C02">
        <w:rPr>
          <w:color w:val="FF0000"/>
          <w:rPrChange w:id="323" w:author="Alessandra Paulino" w:date="2021-04-20T11:17:00Z">
            <w:rPr/>
          </w:rPrChange>
        </w:rPr>
        <w:t>. Essas variáveis podem ser in</w:t>
      </w:r>
      <w:r w:rsidR="7EF4B457" w:rsidRPr="005D1C02">
        <w:rPr>
          <w:color w:val="FF0000"/>
          <w:rPrChange w:id="324" w:author="Alessandra Paulino" w:date="2021-04-20T11:17:00Z">
            <w:rPr/>
          </w:rPrChange>
        </w:rPr>
        <w:t>icializadas quando são declaradas ou pelos construtores da classe.</w:t>
      </w:r>
    </w:p>
    <w:p w14:paraId="628EBB37" w14:textId="132AFCEF" w:rsidR="05CA1366" w:rsidRDefault="05CA1366" w:rsidP="43FD4E27">
      <w:r w:rsidRPr="43FD4E27">
        <w:t xml:space="preserve">8 – Qual a diferença entre declaração </w:t>
      </w:r>
      <w:proofErr w:type="spellStart"/>
      <w:r w:rsidRPr="43FD4E27">
        <w:t>import</w:t>
      </w:r>
      <w:proofErr w:type="spellEnd"/>
      <w:r w:rsidRPr="43FD4E27">
        <w:t xml:space="preserve"> simples e </w:t>
      </w:r>
      <w:proofErr w:type="spellStart"/>
      <w:r w:rsidR="53E421E2" w:rsidRPr="43FD4E27">
        <w:t>import</w:t>
      </w:r>
      <w:proofErr w:type="spellEnd"/>
      <w:r w:rsidRPr="43FD4E27">
        <w:t xml:space="preserve"> por demanda?</w:t>
      </w:r>
    </w:p>
    <w:p w14:paraId="5A217017" w14:textId="4FB56F9D" w:rsidR="05CA1366" w:rsidRDefault="05CA1366" w:rsidP="007016E9">
      <w:pPr>
        <w:pStyle w:val="PargrafodaLista"/>
        <w:numPr>
          <w:ilvl w:val="0"/>
          <w:numId w:val="24"/>
        </w:numPr>
        <w:rPr>
          <w:rFonts w:eastAsiaTheme="minorEastAsia"/>
          <w:color w:val="70AD47" w:themeColor="accent6"/>
        </w:rPr>
      </w:pPr>
      <w:r w:rsidRPr="01CBE55C">
        <w:rPr>
          <w:color w:val="6FAC47"/>
        </w:rPr>
        <w:t xml:space="preserve">Uma declaração </w:t>
      </w:r>
      <w:proofErr w:type="spellStart"/>
      <w:r w:rsidRPr="01CBE55C">
        <w:rPr>
          <w:color w:val="6FAC47"/>
        </w:rPr>
        <w:t>import</w:t>
      </w:r>
      <w:proofErr w:type="spellEnd"/>
      <w:r w:rsidRPr="01CBE55C">
        <w:rPr>
          <w:color w:val="6FAC47"/>
        </w:rPr>
        <w:t xml:space="preserve"> do tipo simples especifica uma classe a importar, já a </w:t>
      </w:r>
      <w:proofErr w:type="spellStart"/>
      <w:r w:rsidRPr="01CBE55C">
        <w:rPr>
          <w:color w:val="6FAC47"/>
        </w:rPr>
        <w:t>import</w:t>
      </w:r>
      <w:proofErr w:type="spellEnd"/>
      <w:r w:rsidRPr="01CBE55C">
        <w:rPr>
          <w:color w:val="6FAC47"/>
        </w:rPr>
        <w:t xml:space="preserve"> por demanda importa somente as classes que o programa </w:t>
      </w:r>
      <w:r w:rsidR="67D9EBF9" w:rsidRPr="01CBE55C">
        <w:rPr>
          <w:color w:val="6FAC47"/>
        </w:rPr>
        <w:t>utiliza a partir de um pacote particular.</w:t>
      </w:r>
    </w:p>
    <w:p w14:paraId="7D2E8F1E" w14:textId="1D54D802" w:rsidR="67D9EBF9" w:rsidRDefault="77BA07EA" w:rsidP="007016E9">
      <w:pPr>
        <w:pStyle w:val="PargrafodaLista"/>
        <w:numPr>
          <w:ilvl w:val="0"/>
          <w:numId w:val="24"/>
        </w:numPr>
        <w:rPr>
          <w:rFonts w:eastAsiaTheme="minorEastAsia"/>
        </w:rPr>
      </w:pPr>
      <w:r w:rsidRPr="01CBE55C">
        <w:t xml:space="preserve">Uma declaração </w:t>
      </w:r>
      <w:proofErr w:type="spellStart"/>
      <w:r w:rsidRPr="01CBE55C">
        <w:t>import</w:t>
      </w:r>
      <w:proofErr w:type="spellEnd"/>
      <w:r w:rsidRPr="01CBE55C">
        <w:t xml:space="preserve"> do tipo simples importa somente a classe que o programa utiliza a partir de um pacote particular, já a </w:t>
      </w:r>
      <w:proofErr w:type="spellStart"/>
      <w:r w:rsidRPr="01CBE55C">
        <w:t>import</w:t>
      </w:r>
      <w:proofErr w:type="spellEnd"/>
      <w:r w:rsidR="195A901E" w:rsidRPr="01CBE55C">
        <w:t xml:space="preserve"> por demanda </w:t>
      </w:r>
      <w:r w:rsidRPr="01CBE55C">
        <w:t>especifica uma classe a importar</w:t>
      </w:r>
      <w:r w:rsidR="349481ED" w:rsidRPr="01CBE55C">
        <w:t>.</w:t>
      </w:r>
    </w:p>
    <w:p w14:paraId="4B3FF04C" w14:textId="0B2D9522" w:rsidR="67D9EBF9" w:rsidRDefault="349481ED" w:rsidP="007016E9">
      <w:pPr>
        <w:pStyle w:val="PargrafodaLista"/>
        <w:numPr>
          <w:ilvl w:val="0"/>
          <w:numId w:val="24"/>
        </w:numPr>
        <w:rPr>
          <w:rFonts w:eastAsiaTheme="minorEastAsia"/>
        </w:rPr>
      </w:pPr>
      <w:r w:rsidRPr="01CBE55C">
        <w:t xml:space="preserve">Uma declaração </w:t>
      </w:r>
      <w:proofErr w:type="spellStart"/>
      <w:r w:rsidRPr="01CBE55C">
        <w:t>import</w:t>
      </w:r>
      <w:proofErr w:type="spellEnd"/>
      <w:r w:rsidRPr="01CBE55C">
        <w:t xml:space="preserve"> do tipo simples especifica um objeto a ser instanciado, já a </w:t>
      </w:r>
      <w:proofErr w:type="spellStart"/>
      <w:r w:rsidRPr="01CBE55C">
        <w:t>import</w:t>
      </w:r>
      <w:proofErr w:type="spellEnd"/>
      <w:r w:rsidRPr="01CBE55C">
        <w:t xml:space="preserve"> por demanda importa somente objetos que o programa utilizará.</w:t>
      </w:r>
    </w:p>
    <w:p w14:paraId="7AA9DDE4" w14:textId="78A1C0CD" w:rsidR="431DE0CA" w:rsidRDefault="431DE0CA" w:rsidP="007016E9">
      <w:pPr>
        <w:pStyle w:val="PargrafodaLista"/>
        <w:numPr>
          <w:ilvl w:val="0"/>
          <w:numId w:val="24"/>
        </w:numPr>
      </w:pPr>
      <w:r w:rsidRPr="01CBE55C">
        <w:t>Ambas possuem a mesma funcionalidade.</w:t>
      </w:r>
    </w:p>
    <w:p w14:paraId="3D375535" w14:textId="1869F06C" w:rsidR="67D9EBF9" w:rsidRDefault="67D9EBF9" w:rsidP="43FD4E27">
      <w:pPr>
        <w:jc w:val="center"/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</w:pPr>
      <w:r w:rsidRPr="43FD4E27"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  <w:t>Herança</w:t>
      </w:r>
    </w:p>
    <w:p w14:paraId="10AAA63D" w14:textId="65C87A0C" w:rsidR="43F1F6D3" w:rsidRDefault="43F1F6D3" w:rsidP="43FD4E27">
      <w:pPr>
        <w:rPr>
          <w:rFonts w:eastAsiaTheme="minorEastAsia"/>
          <w:color w:val="000000" w:themeColor="text1"/>
        </w:rPr>
      </w:pPr>
      <w:r w:rsidRPr="01CBE55C">
        <w:rPr>
          <w:rFonts w:eastAsiaTheme="minorEastAsi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210B3593" w:rsidRPr="01CBE55C">
        <w:rPr>
          <w:rFonts w:eastAsiaTheme="minorEastAsia"/>
          <w:color w:val="000000" w:themeColor="text1"/>
        </w:rPr>
        <w:t xml:space="preserve">  1 – O que é herança?</w:t>
      </w:r>
    </w:p>
    <w:p w14:paraId="18DDD1F5" w14:textId="2889CCD9" w:rsidR="7E126534" w:rsidRDefault="7E126534" w:rsidP="007016E9">
      <w:pPr>
        <w:pStyle w:val="PargrafodaLista"/>
        <w:numPr>
          <w:ilvl w:val="0"/>
          <w:numId w:val="23"/>
        </w:numPr>
        <w:rPr>
          <w:rFonts w:eastAsiaTheme="minorEastAsia"/>
          <w:color w:val="000000" w:themeColor="text1"/>
        </w:rPr>
      </w:pPr>
      <w:r w:rsidRPr="01CBE55C">
        <w:rPr>
          <w:rFonts w:eastAsiaTheme="minorEastAsia"/>
          <w:color w:val="000000" w:themeColor="text1"/>
        </w:rPr>
        <w:t>É uma forma de reutilização de software em que uma nova classe é criada absorvendo membros de um objeto instanciado.</w:t>
      </w:r>
    </w:p>
    <w:p w14:paraId="7ADDBC5E" w14:textId="5E68E2BB" w:rsidR="7E126534" w:rsidRDefault="7E126534" w:rsidP="007016E9">
      <w:pPr>
        <w:pStyle w:val="PargrafodaLista"/>
        <w:numPr>
          <w:ilvl w:val="0"/>
          <w:numId w:val="23"/>
        </w:numPr>
        <w:rPr>
          <w:rFonts w:eastAsiaTheme="minorEastAsia"/>
          <w:color w:val="000000" w:themeColor="text1"/>
        </w:rPr>
      </w:pPr>
      <w:r w:rsidRPr="01CBE55C">
        <w:rPr>
          <w:rFonts w:eastAsiaTheme="minorEastAsia"/>
          <w:color w:val="000000" w:themeColor="text1"/>
        </w:rPr>
        <w:t>É uma forma de reutilização de software em que um novo método é implementado a partir de sua classe.</w:t>
      </w:r>
    </w:p>
    <w:p w14:paraId="200FD0BC" w14:textId="2719E93C" w:rsidR="210B3593" w:rsidRDefault="210B3593" w:rsidP="007016E9">
      <w:pPr>
        <w:pStyle w:val="PargrafodaLista"/>
        <w:numPr>
          <w:ilvl w:val="0"/>
          <w:numId w:val="23"/>
        </w:numPr>
        <w:rPr>
          <w:color w:val="70AD47" w:themeColor="accent6"/>
        </w:rPr>
      </w:pPr>
      <w:r w:rsidRPr="01CBE55C">
        <w:rPr>
          <w:rFonts w:eastAsiaTheme="minorEastAsia"/>
          <w:color w:val="6FAC47"/>
        </w:rPr>
        <w:t xml:space="preserve">É uma forma de reutilização de software em que uma nova classe é criada absorvendo membros </w:t>
      </w:r>
      <w:del w:id="325" w:author="Alessandra Paulino" w:date="2021-04-20T11:17:00Z">
        <w:r w:rsidRPr="01CBE55C" w:rsidDel="005369E4">
          <w:rPr>
            <w:rFonts w:eastAsiaTheme="minorEastAsia"/>
            <w:color w:val="6FAC47"/>
          </w:rPr>
          <w:delText xml:space="preserve">de uma classe </w:delText>
        </w:r>
      </w:del>
      <w:r w:rsidRPr="01CBE55C">
        <w:rPr>
          <w:rFonts w:eastAsiaTheme="minorEastAsia"/>
          <w:color w:val="6FAC47"/>
        </w:rPr>
        <w:t>de uma classe existente e aprimorada com capacidades novas ou modificadas</w:t>
      </w:r>
      <w:r w:rsidR="02B3CBF2" w:rsidRPr="01CBE55C">
        <w:rPr>
          <w:rFonts w:eastAsiaTheme="minorEastAsia"/>
          <w:color w:val="6FAC47"/>
        </w:rPr>
        <w:t>.</w:t>
      </w:r>
    </w:p>
    <w:p w14:paraId="1FDB68A8" w14:textId="37A6A54E" w:rsidR="4532D379" w:rsidRDefault="4532D379" w:rsidP="007016E9">
      <w:pPr>
        <w:pStyle w:val="PargrafodaLista"/>
        <w:numPr>
          <w:ilvl w:val="0"/>
          <w:numId w:val="23"/>
        </w:numPr>
        <w:rPr>
          <w:rFonts w:eastAsiaTheme="minorEastAsia"/>
          <w:color w:val="000000" w:themeColor="text1"/>
        </w:rPr>
      </w:pPr>
      <w:r w:rsidRPr="01CBE55C">
        <w:rPr>
          <w:rFonts w:eastAsiaTheme="minorEastAsia"/>
          <w:color w:val="000000" w:themeColor="text1"/>
        </w:rPr>
        <w:t xml:space="preserve">A herança permite escrever programas que processam objetos que compartilham a mesma </w:t>
      </w:r>
      <w:del w:id="326" w:author="Alessandra Paulino" w:date="2021-04-20T11:18:00Z">
        <w:r w:rsidRPr="01CBE55C" w:rsidDel="00D05438">
          <w:rPr>
            <w:rFonts w:eastAsiaTheme="minorEastAsia"/>
            <w:color w:val="000000" w:themeColor="text1"/>
          </w:rPr>
          <w:delText xml:space="preserve">classe </w:delText>
        </w:r>
      </w:del>
      <w:r w:rsidRPr="01CBE55C">
        <w:rPr>
          <w:rFonts w:eastAsiaTheme="minorEastAsia"/>
          <w:color w:val="000000" w:themeColor="text1"/>
        </w:rPr>
        <w:t>superclasse em uma hierarquia de classes como se todos os objetos fossem objetos da superclasse.</w:t>
      </w:r>
    </w:p>
    <w:p w14:paraId="7F8ED25D" w14:textId="777E9516" w:rsidR="29B8FCCE" w:rsidRDefault="29B8FCCE" w:rsidP="23A87E73">
      <w:pPr>
        <w:rPr>
          <w:rFonts w:eastAsiaTheme="minorEastAsia"/>
          <w:color w:val="000000" w:themeColor="text1"/>
        </w:rPr>
      </w:pPr>
      <w:r w:rsidRPr="23A87E73">
        <w:rPr>
          <w:rFonts w:eastAsiaTheme="minorEastAsia"/>
          <w:color w:val="000000" w:themeColor="text1"/>
        </w:rPr>
        <w:t>2</w:t>
      </w:r>
      <w:r w:rsidR="1BC286E6" w:rsidRPr="23A87E73">
        <w:rPr>
          <w:rFonts w:eastAsiaTheme="minorEastAsia"/>
          <w:color w:val="000000" w:themeColor="text1"/>
        </w:rPr>
        <w:t xml:space="preserve"> – </w:t>
      </w:r>
      <w:ins w:id="327" w:author="Alessandra Paulino" w:date="2021-04-20T11:21:00Z">
        <w:r w:rsidR="002F6E0B">
          <w:rPr>
            <w:rFonts w:eastAsiaTheme="minorEastAsia"/>
            <w:color w:val="000000" w:themeColor="text1"/>
          </w:rPr>
          <w:t xml:space="preserve">Pensando em herança, </w:t>
        </w:r>
        <w:r w:rsidR="00F207E4">
          <w:rPr>
            <w:rFonts w:eastAsiaTheme="minorEastAsia"/>
            <w:color w:val="000000" w:themeColor="text1"/>
          </w:rPr>
          <w:t xml:space="preserve">identifique a sentença incorreta dentre as sentenças abaixo: </w:t>
        </w:r>
      </w:ins>
      <w:del w:id="328" w:author="Alessandra Paulino" w:date="2021-04-20T11:21:00Z">
        <w:r w:rsidR="1BC286E6" w:rsidRPr="23A87E73" w:rsidDel="00F207E4">
          <w:rPr>
            <w:rFonts w:eastAsiaTheme="minorEastAsia"/>
            <w:color w:val="000000" w:themeColor="text1"/>
          </w:rPr>
          <w:delText>Dentre as sentenças identifique a incorreta:</w:delText>
        </w:r>
      </w:del>
    </w:p>
    <w:p w14:paraId="338A3B83" w14:textId="321387DD" w:rsidR="60D47983" w:rsidRDefault="60D47983" w:rsidP="007016E9">
      <w:pPr>
        <w:pStyle w:val="PargrafodaLista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23A87E73">
        <w:rPr>
          <w:rFonts w:eastAsiaTheme="minorEastAsia"/>
          <w:color w:val="000000" w:themeColor="text1"/>
        </w:rPr>
        <w:t xml:space="preserve">Ao </w:t>
      </w:r>
      <w:proofErr w:type="gramStart"/>
      <w:r w:rsidRPr="23A87E73">
        <w:rPr>
          <w:rFonts w:eastAsiaTheme="minorEastAsia"/>
          <w:color w:val="000000" w:themeColor="text1"/>
        </w:rPr>
        <w:t>criar uma nova</w:t>
      </w:r>
      <w:proofErr w:type="gramEnd"/>
      <w:r w:rsidRPr="23A87E73">
        <w:rPr>
          <w:rFonts w:eastAsiaTheme="minorEastAsia"/>
          <w:color w:val="000000" w:themeColor="text1"/>
        </w:rPr>
        <w:t xml:space="preserve"> classe, em vez de declarar membros completamente novos, você pode designar que a nova classe herde membros de uma classe existente.</w:t>
      </w:r>
    </w:p>
    <w:p w14:paraId="0B18A7C3" w14:textId="456DD0E0" w:rsidR="2DFB8D34" w:rsidRDefault="2DFB8D34" w:rsidP="007016E9">
      <w:pPr>
        <w:pStyle w:val="PargrafodaLista"/>
        <w:numPr>
          <w:ilvl w:val="0"/>
          <w:numId w:val="22"/>
        </w:numPr>
        <w:rPr>
          <w:color w:val="000000" w:themeColor="text1"/>
        </w:rPr>
      </w:pPr>
      <w:r w:rsidRPr="23A87E73">
        <w:rPr>
          <w:rFonts w:eastAsiaTheme="minorEastAsia"/>
          <w:color w:val="000000" w:themeColor="text1"/>
        </w:rPr>
        <w:t xml:space="preserve">A classe existente é chamada de superclasse e a nova de subclasse, onde cada subclasse pode tornar </w:t>
      </w:r>
      <w:r w:rsidR="2236C4B0" w:rsidRPr="23A87E73">
        <w:rPr>
          <w:rFonts w:eastAsiaTheme="minorEastAsia"/>
          <w:color w:val="000000" w:themeColor="text1"/>
        </w:rPr>
        <w:t>uma superclasse para futuras subclasses.</w:t>
      </w:r>
    </w:p>
    <w:p w14:paraId="337D9929" w14:textId="24C89EFB" w:rsidR="2236C4B0" w:rsidRDefault="2236C4B0" w:rsidP="007016E9">
      <w:pPr>
        <w:pStyle w:val="PargrafodaLista"/>
        <w:numPr>
          <w:ilvl w:val="0"/>
          <w:numId w:val="22"/>
        </w:numPr>
        <w:rPr>
          <w:color w:val="000000" w:themeColor="text1"/>
        </w:rPr>
      </w:pPr>
      <w:r w:rsidRPr="23A87E73">
        <w:rPr>
          <w:rFonts w:eastAsiaTheme="minorEastAsia"/>
          <w:color w:val="000000" w:themeColor="text1"/>
        </w:rPr>
        <w:t xml:space="preserve">O Java só suporta herança única onde cada classe é derivada </w:t>
      </w:r>
      <w:del w:id="329" w:author="Alessandra Paulino" w:date="2021-04-20T11:19:00Z">
        <w:r w:rsidRPr="23A87E73" w:rsidDel="004E0E7D">
          <w:rPr>
            <w:rFonts w:eastAsiaTheme="minorEastAsia"/>
            <w:color w:val="000000" w:themeColor="text1"/>
          </w:rPr>
          <w:delText xml:space="preserve">exatamente </w:delText>
        </w:r>
      </w:del>
      <w:r w:rsidRPr="23A87E73">
        <w:rPr>
          <w:rFonts w:eastAsiaTheme="minorEastAsia"/>
          <w:color w:val="000000" w:themeColor="text1"/>
        </w:rPr>
        <w:t xml:space="preserve">de </w:t>
      </w:r>
      <w:ins w:id="330" w:author="Alessandra Paulino" w:date="2021-04-20T11:19:00Z">
        <w:r w:rsidR="004E0E7D">
          <w:rPr>
            <w:rFonts w:eastAsiaTheme="minorEastAsia"/>
            <w:color w:val="000000" w:themeColor="text1"/>
          </w:rPr>
          <w:t xml:space="preserve">no máximo </w:t>
        </w:r>
      </w:ins>
      <w:r w:rsidRPr="23A87E73">
        <w:rPr>
          <w:rFonts w:eastAsiaTheme="minorEastAsia"/>
          <w:color w:val="000000" w:themeColor="text1"/>
        </w:rPr>
        <w:t>uma superclasse direta.</w:t>
      </w:r>
    </w:p>
    <w:p w14:paraId="0D42837D" w14:textId="1846D607" w:rsidR="58C011C6" w:rsidRDefault="58C011C6" w:rsidP="007016E9">
      <w:pPr>
        <w:pStyle w:val="PargrafodaLista"/>
        <w:numPr>
          <w:ilvl w:val="0"/>
          <w:numId w:val="22"/>
        </w:numPr>
        <w:rPr>
          <w:color w:val="70AD47" w:themeColor="accent6"/>
        </w:rPr>
      </w:pPr>
      <w:r w:rsidRPr="23A87E73">
        <w:rPr>
          <w:rFonts w:eastAsiaTheme="minorEastAsia"/>
          <w:color w:val="70AD47" w:themeColor="accent6"/>
        </w:rPr>
        <w:t>Assim como o C++</w:t>
      </w:r>
      <w:ins w:id="331" w:author="Alessandra Paulino" w:date="2021-04-20T11:22:00Z">
        <w:r w:rsidR="008632B9">
          <w:rPr>
            <w:rFonts w:eastAsiaTheme="minorEastAsia"/>
            <w:color w:val="70AD47" w:themeColor="accent6"/>
          </w:rPr>
          <w:t>,</w:t>
        </w:r>
      </w:ins>
      <w:r w:rsidRPr="23A87E73">
        <w:rPr>
          <w:rFonts w:eastAsiaTheme="minorEastAsia"/>
          <w:color w:val="70AD47" w:themeColor="accent6"/>
        </w:rPr>
        <w:t xml:space="preserve"> o Java suporta heranças múltiplas, facilitando os conceitos de herança.</w:t>
      </w:r>
      <w:r w:rsidR="2236C4B0" w:rsidRPr="23A87E73">
        <w:rPr>
          <w:rFonts w:eastAsiaTheme="minorEastAsia"/>
          <w:color w:val="70AD47" w:themeColor="accent6"/>
        </w:rPr>
        <w:t xml:space="preserve"> </w:t>
      </w:r>
    </w:p>
    <w:p w14:paraId="1CEC646D" w14:textId="137F4156" w:rsidR="534C762E" w:rsidRPr="00B74DDF" w:rsidRDefault="534C762E" w:rsidP="23A87E73">
      <w:pPr>
        <w:rPr>
          <w:rFonts w:eastAsiaTheme="minorEastAsia"/>
          <w:color w:val="FF0000"/>
          <w:rPrChange w:id="332" w:author="Alessandra Paulino" w:date="2021-04-20T11:45:00Z">
            <w:rPr>
              <w:rFonts w:eastAsiaTheme="minorEastAsia"/>
              <w:color w:val="70AD47" w:themeColor="accent6"/>
            </w:rPr>
          </w:rPrChange>
        </w:rPr>
      </w:pPr>
      <w:r w:rsidRPr="00B74DDF">
        <w:rPr>
          <w:rFonts w:eastAsiaTheme="minorEastAsia"/>
          <w:color w:val="FF0000"/>
          <w:rPrChange w:id="333" w:author="Alessandra Paulino" w:date="2021-04-20T11:45:00Z">
            <w:rPr>
              <w:rFonts w:eastAsiaTheme="minorEastAsia"/>
            </w:rPr>
          </w:rPrChange>
        </w:rPr>
        <w:t xml:space="preserve">3 – Quais as diferenças entre </w:t>
      </w:r>
      <w:ins w:id="334" w:author="Alessandra Paulino" w:date="2021-04-20T11:37:00Z">
        <w:r w:rsidR="004F6C23" w:rsidRPr="00B74DDF">
          <w:rPr>
            <w:rFonts w:eastAsiaTheme="minorEastAsia"/>
            <w:color w:val="FF0000"/>
            <w:rPrChange w:id="335" w:author="Alessandra Paulino" w:date="2021-04-20T11:45:00Z">
              <w:rPr>
                <w:rFonts w:eastAsiaTheme="minorEastAsia"/>
              </w:rPr>
            </w:rPrChange>
          </w:rPr>
          <w:t xml:space="preserve">o nível de acesso dado pelos </w:t>
        </w:r>
      </w:ins>
      <w:r w:rsidRPr="00B74DDF">
        <w:rPr>
          <w:rFonts w:eastAsiaTheme="minorEastAsia"/>
          <w:color w:val="FF0000"/>
          <w:rPrChange w:id="336" w:author="Alessandra Paulino" w:date="2021-04-20T11:45:00Z">
            <w:rPr>
              <w:rFonts w:eastAsiaTheme="minorEastAsia"/>
            </w:rPr>
          </w:rPrChange>
        </w:rPr>
        <w:t xml:space="preserve">modificadores </w:t>
      </w:r>
      <w:del w:id="337" w:author="Alessandra Paulino" w:date="2021-04-20T11:37:00Z">
        <w:r w:rsidRPr="00B74DDF" w:rsidDel="004F6C23">
          <w:rPr>
            <w:rFonts w:eastAsiaTheme="minorEastAsia"/>
            <w:color w:val="FF0000"/>
            <w:rPrChange w:id="338" w:author="Alessandra Paulino" w:date="2021-04-20T11:45:00Z">
              <w:rPr>
                <w:rFonts w:eastAsiaTheme="minorEastAsia"/>
              </w:rPr>
            </w:rPrChange>
          </w:rPr>
          <w:delText xml:space="preserve">de acesso </w:delText>
        </w:r>
      </w:del>
      <w:proofErr w:type="spellStart"/>
      <w:r w:rsidRPr="00B74DDF">
        <w:rPr>
          <w:rFonts w:eastAsiaTheme="minorEastAsia"/>
          <w:color w:val="FF0000"/>
          <w:rPrChange w:id="339" w:author="Alessandra Paulino" w:date="2021-04-20T11:45:00Z">
            <w:rPr>
              <w:rFonts w:eastAsiaTheme="minorEastAsia"/>
            </w:rPr>
          </w:rPrChange>
        </w:rPr>
        <w:t>public</w:t>
      </w:r>
      <w:proofErr w:type="spellEnd"/>
      <w:r w:rsidRPr="00B74DDF">
        <w:rPr>
          <w:rFonts w:eastAsiaTheme="minorEastAsia"/>
          <w:color w:val="FF0000"/>
          <w:rPrChange w:id="340" w:author="Alessandra Paulino" w:date="2021-04-20T11:45:00Z">
            <w:rPr>
              <w:rFonts w:eastAsiaTheme="minorEastAsia"/>
            </w:rPr>
          </w:rPrChange>
        </w:rPr>
        <w:t xml:space="preserve"> e </w:t>
      </w:r>
      <w:proofErr w:type="spellStart"/>
      <w:r w:rsidRPr="00B74DDF">
        <w:rPr>
          <w:rFonts w:eastAsiaTheme="minorEastAsia"/>
          <w:color w:val="FF0000"/>
          <w:rPrChange w:id="341" w:author="Alessandra Paulino" w:date="2021-04-20T11:45:00Z">
            <w:rPr>
              <w:rFonts w:eastAsiaTheme="minorEastAsia"/>
            </w:rPr>
          </w:rPrChange>
        </w:rPr>
        <w:t>protected</w:t>
      </w:r>
      <w:proofErr w:type="spellEnd"/>
      <w:r w:rsidRPr="00B74DDF">
        <w:rPr>
          <w:rFonts w:eastAsiaTheme="minorEastAsia"/>
          <w:color w:val="FF0000"/>
          <w:rPrChange w:id="342" w:author="Alessandra Paulino" w:date="2021-04-20T11:45:00Z">
            <w:rPr>
              <w:rFonts w:eastAsiaTheme="minorEastAsia"/>
            </w:rPr>
          </w:rPrChange>
        </w:rPr>
        <w:t>?</w:t>
      </w:r>
    </w:p>
    <w:p w14:paraId="302123CD" w14:textId="6C77E866" w:rsidR="01FF3051" w:rsidRPr="00450DBB" w:rsidRDefault="30F281E2" w:rsidP="007016E9">
      <w:pPr>
        <w:pStyle w:val="PargrafodaLista"/>
        <w:numPr>
          <w:ilvl w:val="0"/>
          <w:numId w:val="21"/>
        </w:numPr>
        <w:rPr>
          <w:rFonts w:eastAsiaTheme="minorEastAsia"/>
          <w:color w:val="70AD47" w:themeColor="accent6"/>
        </w:rPr>
      </w:pPr>
      <w:r w:rsidRPr="00450DBB">
        <w:rPr>
          <w:rFonts w:eastAsiaTheme="minorEastAsia"/>
        </w:rPr>
        <w:lastRenderedPageBreak/>
        <w:t>O</w:t>
      </w:r>
      <w:del w:id="343" w:author="Alessandra Paulino" w:date="2021-04-20T11:22:00Z">
        <w:r w:rsidRPr="00450DBB" w:rsidDel="008632B9">
          <w:rPr>
            <w:rFonts w:eastAsiaTheme="minorEastAsia"/>
          </w:rPr>
          <w:delText>s</w:delText>
        </w:r>
      </w:del>
      <w:r w:rsidRPr="00450DBB">
        <w:rPr>
          <w:rFonts w:eastAsiaTheme="minorEastAsia"/>
        </w:rPr>
        <w:t xml:space="preserve"> modificador</w:t>
      </w:r>
      <w:del w:id="344" w:author="Alessandra Paulino" w:date="2021-04-20T11:22:00Z">
        <w:r w:rsidRPr="00450DBB" w:rsidDel="008632B9">
          <w:rPr>
            <w:rFonts w:eastAsiaTheme="minorEastAsia"/>
          </w:rPr>
          <w:delText>es</w:delText>
        </w:r>
      </w:del>
      <w:r w:rsidRPr="00450DBB">
        <w:rPr>
          <w:rFonts w:eastAsiaTheme="minorEastAsia"/>
        </w:rPr>
        <w:t xml:space="preserve"> </w:t>
      </w:r>
      <w:del w:id="345" w:author="Amanda Dias Oliveira Duraes" w:date="2021-05-03T23:13:00Z">
        <w:r w:rsidRPr="00450DBB" w:rsidDel="005B2C7C">
          <w:rPr>
            <w:rFonts w:eastAsiaTheme="minorEastAsia"/>
          </w:rPr>
          <w:delText>public  oferece</w:delText>
        </w:r>
      </w:del>
      <w:proofErr w:type="spellStart"/>
      <w:ins w:id="346" w:author="Amanda Dias Oliveira Duraes" w:date="2021-05-03T23:13:00Z">
        <w:r w:rsidR="005B2C7C" w:rsidRPr="00450DBB">
          <w:rPr>
            <w:rFonts w:eastAsiaTheme="minorEastAsia"/>
          </w:rPr>
          <w:t>public</w:t>
        </w:r>
        <w:proofErr w:type="spellEnd"/>
        <w:r w:rsidR="005B2C7C" w:rsidRPr="00450DBB">
          <w:rPr>
            <w:rFonts w:eastAsiaTheme="minorEastAsia"/>
          </w:rPr>
          <w:t xml:space="preserve"> oferece</w:t>
        </w:r>
      </w:ins>
      <w:r w:rsidRPr="00450DBB">
        <w:rPr>
          <w:rFonts w:eastAsiaTheme="minorEastAsia"/>
        </w:rPr>
        <w:t xml:space="preserve"> um nível intermediário entre </w:t>
      </w:r>
      <w:proofErr w:type="spellStart"/>
      <w:r w:rsidRPr="00450DBB">
        <w:rPr>
          <w:rFonts w:eastAsiaTheme="minorEastAsia"/>
        </w:rPr>
        <w:t>protected</w:t>
      </w:r>
      <w:proofErr w:type="spellEnd"/>
      <w:r w:rsidRPr="00450DBB">
        <w:rPr>
          <w:rFonts w:eastAsiaTheme="minorEastAsia"/>
        </w:rPr>
        <w:t xml:space="preserve"> e </w:t>
      </w:r>
      <w:proofErr w:type="spellStart"/>
      <w:r w:rsidRPr="00450DBB">
        <w:rPr>
          <w:rFonts w:eastAsiaTheme="minorEastAsia"/>
        </w:rPr>
        <w:t>private</w:t>
      </w:r>
      <w:proofErr w:type="spellEnd"/>
      <w:r w:rsidR="71D09AEC" w:rsidRPr="00450DBB">
        <w:rPr>
          <w:rFonts w:eastAsiaTheme="minorEastAsia"/>
        </w:rPr>
        <w:t>, já o</w:t>
      </w:r>
      <w:del w:id="347" w:author="Alessandra Paulino" w:date="2021-04-20T11:37:00Z">
        <w:r w:rsidR="71D09AEC" w:rsidRPr="00450DBB" w:rsidDel="0006554F">
          <w:rPr>
            <w:rFonts w:eastAsiaTheme="minorEastAsia"/>
          </w:rPr>
          <w:delText>s</w:delText>
        </w:r>
      </w:del>
      <w:r w:rsidR="71D09AEC" w:rsidRPr="00450DBB">
        <w:rPr>
          <w:rFonts w:eastAsiaTheme="minorEastAsia"/>
        </w:rPr>
        <w:t xml:space="preserve"> </w:t>
      </w:r>
      <w:proofErr w:type="spellStart"/>
      <w:r w:rsidR="71D09AEC" w:rsidRPr="00450DBB">
        <w:rPr>
          <w:rFonts w:eastAsiaTheme="minorEastAsia"/>
        </w:rPr>
        <w:t>protected</w:t>
      </w:r>
      <w:proofErr w:type="spellEnd"/>
      <w:r w:rsidR="71D09AEC" w:rsidRPr="00450DBB">
        <w:rPr>
          <w:rFonts w:eastAsiaTheme="minorEastAsia"/>
        </w:rPr>
        <w:t xml:space="preserve"> </w:t>
      </w:r>
      <w:r w:rsidRPr="00450DBB">
        <w:rPr>
          <w:rFonts w:eastAsiaTheme="minorEastAsia"/>
        </w:rPr>
        <w:t xml:space="preserve"> </w:t>
      </w:r>
      <w:del w:id="348" w:author="Alessandra Paulino" w:date="2021-04-20T11:37:00Z">
        <w:r w:rsidRPr="00450DBB" w:rsidDel="0006554F">
          <w:rPr>
            <w:rFonts w:eastAsiaTheme="minorEastAsia"/>
          </w:rPr>
          <w:delText>são</w:delText>
        </w:r>
      </w:del>
      <w:proofErr w:type="spellStart"/>
      <w:ins w:id="349" w:author="Alessandra Paulino" w:date="2021-04-20T11:37:00Z">
        <w:r w:rsidR="0006554F" w:rsidRPr="00450DBB">
          <w:rPr>
            <w:rFonts w:eastAsiaTheme="minorEastAsia"/>
          </w:rPr>
          <w:t>é</w:t>
        </w:r>
      </w:ins>
      <w:del w:id="350" w:author="Alessandra Paulino" w:date="2021-04-20T11:37:00Z">
        <w:r w:rsidRPr="00450DBB" w:rsidDel="0006554F">
          <w:rPr>
            <w:rFonts w:eastAsiaTheme="minorEastAsia"/>
          </w:rPr>
          <w:delText xml:space="preserve"> </w:delText>
        </w:r>
      </w:del>
      <w:r w:rsidRPr="00450DBB">
        <w:rPr>
          <w:rFonts w:eastAsiaTheme="minorEastAsia"/>
        </w:rPr>
        <w:t>acessíve</w:t>
      </w:r>
      <w:ins w:id="351" w:author="Alessandra Paulino" w:date="2021-04-20T11:37:00Z">
        <w:r w:rsidR="0006554F" w:rsidRPr="00450DBB">
          <w:rPr>
            <w:rFonts w:eastAsiaTheme="minorEastAsia"/>
          </w:rPr>
          <w:t>l</w:t>
        </w:r>
      </w:ins>
      <w:proofErr w:type="spellEnd"/>
      <w:del w:id="352" w:author="Alessandra Paulino" w:date="2021-04-20T11:37:00Z">
        <w:r w:rsidRPr="00450DBB" w:rsidDel="0006554F">
          <w:rPr>
            <w:rFonts w:eastAsiaTheme="minorEastAsia"/>
          </w:rPr>
          <w:delText>is</w:delText>
        </w:r>
      </w:del>
      <w:r w:rsidRPr="00450DBB">
        <w:rPr>
          <w:rFonts w:eastAsiaTheme="minorEastAsia"/>
        </w:rPr>
        <w:t xml:space="preserve"> em todo o programa</w:t>
      </w:r>
      <w:r w:rsidR="31C177DE" w:rsidRPr="00450DBB">
        <w:rPr>
          <w:rFonts w:eastAsiaTheme="minorEastAsia"/>
        </w:rPr>
        <w:t>.</w:t>
      </w:r>
    </w:p>
    <w:p w14:paraId="684080A1" w14:textId="4E11FEBC" w:rsidR="01FF3051" w:rsidRPr="00450DBB" w:rsidRDefault="01FF3051" w:rsidP="007016E9">
      <w:pPr>
        <w:pStyle w:val="PargrafodaLista"/>
        <w:numPr>
          <w:ilvl w:val="0"/>
          <w:numId w:val="21"/>
        </w:numPr>
        <w:rPr>
          <w:color w:val="70AD47" w:themeColor="accent6"/>
        </w:rPr>
      </w:pPr>
      <w:r w:rsidRPr="00450DBB">
        <w:rPr>
          <w:rFonts w:eastAsiaTheme="minorEastAsia"/>
          <w:color w:val="70AD47" w:themeColor="accent6"/>
        </w:rPr>
        <w:t>O</w:t>
      </w:r>
      <w:del w:id="353" w:author="Alessandra Paulino" w:date="2021-04-20T11:22:00Z">
        <w:r w:rsidRPr="00450DBB" w:rsidDel="00E0472D">
          <w:rPr>
            <w:rFonts w:eastAsiaTheme="minorEastAsia"/>
            <w:color w:val="70AD47" w:themeColor="accent6"/>
          </w:rPr>
          <w:delText>s</w:delText>
        </w:r>
      </w:del>
      <w:r w:rsidRPr="00450DBB">
        <w:rPr>
          <w:rFonts w:eastAsiaTheme="minorEastAsia"/>
          <w:color w:val="70AD47" w:themeColor="accent6"/>
        </w:rPr>
        <w:t xml:space="preserve"> </w:t>
      </w:r>
      <w:proofErr w:type="spellStart"/>
      <w:r w:rsidRPr="00450DBB">
        <w:rPr>
          <w:rFonts w:eastAsiaTheme="minorEastAsia"/>
          <w:color w:val="70AD47" w:themeColor="accent6"/>
        </w:rPr>
        <w:t>modificadore</w:t>
      </w:r>
      <w:proofErr w:type="spellEnd"/>
      <w:del w:id="354" w:author="Alessandra Paulino" w:date="2021-04-20T11:22:00Z">
        <w:r w:rsidRPr="00450DBB" w:rsidDel="00E0472D">
          <w:rPr>
            <w:rFonts w:eastAsiaTheme="minorEastAsia"/>
            <w:color w:val="70AD47" w:themeColor="accent6"/>
          </w:rPr>
          <w:delText>s</w:delText>
        </w:r>
      </w:del>
      <w:r w:rsidRPr="00450DBB">
        <w:rPr>
          <w:rFonts w:eastAsiaTheme="minorEastAsia"/>
          <w:color w:val="70AD47" w:themeColor="accent6"/>
        </w:rPr>
        <w:t xml:space="preserve"> </w:t>
      </w:r>
      <w:proofErr w:type="spellStart"/>
      <w:r w:rsidRPr="00450DBB">
        <w:rPr>
          <w:rFonts w:eastAsiaTheme="minorEastAsia"/>
          <w:color w:val="70AD47" w:themeColor="accent6"/>
        </w:rPr>
        <w:t>public</w:t>
      </w:r>
      <w:proofErr w:type="spellEnd"/>
      <w:r w:rsidRPr="00450DBB">
        <w:rPr>
          <w:rFonts w:eastAsiaTheme="minorEastAsia"/>
          <w:color w:val="70AD47" w:themeColor="accent6"/>
        </w:rPr>
        <w:t xml:space="preserve"> </w:t>
      </w:r>
      <w:del w:id="355" w:author="Alessandra Paulino" w:date="2021-04-20T11:22:00Z">
        <w:r w:rsidRPr="00450DBB" w:rsidDel="00E0472D">
          <w:rPr>
            <w:rFonts w:eastAsiaTheme="minorEastAsia"/>
            <w:color w:val="70AD47" w:themeColor="accent6"/>
          </w:rPr>
          <w:delText>são</w:delText>
        </w:r>
      </w:del>
      <w:ins w:id="356" w:author="Alessandra Paulino" w:date="2021-04-20T11:22:00Z">
        <w:del w:id="357" w:author="Amanda Dias Oliveira Duraes" w:date="2021-05-03T23:13:00Z">
          <w:r w:rsidR="00E0472D" w:rsidRPr="00450DBB" w:rsidDel="005B2C7C">
            <w:rPr>
              <w:rFonts w:eastAsiaTheme="minorEastAsia"/>
              <w:color w:val="70AD47" w:themeColor="accent6"/>
            </w:rPr>
            <w:delText xml:space="preserve">é </w:delText>
          </w:r>
        </w:del>
      </w:ins>
      <w:del w:id="358" w:author="Amanda Dias Oliveira Duraes" w:date="2021-05-03T23:13:00Z">
        <w:r w:rsidRPr="00450DBB" w:rsidDel="005B2C7C">
          <w:rPr>
            <w:rFonts w:eastAsiaTheme="minorEastAsia"/>
            <w:color w:val="70AD47" w:themeColor="accent6"/>
          </w:rPr>
          <w:delText xml:space="preserve"> </w:delText>
        </w:r>
        <w:r w:rsidR="052B5EF6" w:rsidRPr="00450DBB" w:rsidDel="005B2C7C">
          <w:rPr>
            <w:rFonts w:eastAsiaTheme="minorEastAsia"/>
            <w:color w:val="70AD47" w:themeColor="accent6"/>
          </w:rPr>
          <w:delText>acessíve</w:delText>
        </w:r>
      </w:del>
      <w:ins w:id="359" w:author="Alessandra Paulino" w:date="2021-04-20T11:22:00Z">
        <w:del w:id="360" w:author="Amanda Dias Oliveira Duraes" w:date="2021-05-03T23:13:00Z">
          <w:r w:rsidR="00E0472D" w:rsidRPr="00450DBB" w:rsidDel="005B2C7C">
            <w:rPr>
              <w:rFonts w:eastAsiaTheme="minorEastAsia"/>
              <w:color w:val="70AD47" w:themeColor="accent6"/>
            </w:rPr>
            <w:delText>l</w:delText>
          </w:r>
        </w:del>
      </w:ins>
      <w:ins w:id="361" w:author="Amanda Dias Oliveira Duraes" w:date="2021-05-03T23:13:00Z">
        <w:r w:rsidR="005B2C7C" w:rsidRPr="00450DBB">
          <w:rPr>
            <w:rFonts w:eastAsiaTheme="minorEastAsia"/>
            <w:color w:val="70AD47" w:themeColor="accent6"/>
          </w:rPr>
          <w:t>é acessível</w:t>
        </w:r>
      </w:ins>
      <w:del w:id="362" w:author="Alessandra Paulino" w:date="2021-04-20T11:22:00Z">
        <w:r w:rsidR="052B5EF6" w:rsidRPr="00450DBB" w:rsidDel="00E0472D">
          <w:rPr>
            <w:rFonts w:eastAsiaTheme="minorEastAsia"/>
            <w:color w:val="70AD47" w:themeColor="accent6"/>
          </w:rPr>
          <w:delText>is</w:delText>
        </w:r>
      </w:del>
      <w:r w:rsidRPr="00450DBB">
        <w:rPr>
          <w:rFonts w:eastAsiaTheme="minorEastAsia"/>
          <w:color w:val="70AD47" w:themeColor="accent6"/>
        </w:rPr>
        <w:t xml:space="preserve"> em todo o programa, já o</w:t>
      </w:r>
      <w:del w:id="363" w:author="Alessandra Paulino" w:date="2021-04-20T11:37:00Z">
        <w:r w:rsidRPr="00450DBB" w:rsidDel="0006554F">
          <w:rPr>
            <w:rFonts w:eastAsiaTheme="minorEastAsia"/>
            <w:color w:val="70AD47" w:themeColor="accent6"/>
          </w:rPr>
          <w:delText>s</w:delText>
        </w:r>
      </w:del>
      <w:r w:rsidRPr="00450DBB">
        <w:rPr>
          <w:rFonts w:eastAsiaTheme="minorEastAsia"/>
          <w:color w:val="70AD47" w:themeColor="accent6"/>
        </w:rPr>
        <w:t xml:space="preserve"> </w:t>
      </w:r>
      <w:proofErr w:type="spellStart"/>
      <w:r w:rsidRPr="00450DBB">
        <w:rPr>
          <w:rFonts w:eastAsiaTheme="minorEastAsia"/>
          <w:color w:val="70AD47" w:themeColor="accent6"/>
        </w:rPr>
        <w:t>protected</w:t>
      </w:r>
      <w:proofErr w:type="spellEnd"/>
      <w:r w:rsidRPr="00450DBB">
        <w:rPr>
          <w:rFonts w:eastAsiaTheme="minorEastAsia"/>
          <w:color w:val="70AD47" w:themeColor="accent6"/>
        </w:rPr>
        <w:t xml:space="preserve"> oferece um ní</w:t>
      </w:r>
      <w:r w:rsidR="1756BDDE" w:rsidRPr="00450DBB">
        <w:rPr>
          <w:rFonts w:eastAsiaTheme="minorEastAsia"/>
          <w:color w:val="70AD47" w:themeColor="accent6"/>
        </w:rPr>
        <w:t xml:space="preserve">vel intermediário entre </w:t>
      </w:r>
      <w:proofErr w:type="spellStart"/>
      <w:r w:rsidR="1756BDDE" w:rsidRPr="00450DBB">
        <w:rPr>
          <w:rFonts w:eastAsiaTheme="minorEastAsia"/>
          <w:color w:val="70AD47" w:themeColor="accent6"/>
        </w:rPr>
        <w:t>public</w:t>
      </w:r>
      <w:proofErr w:type="spellEnd"/>
      <w:r w:rsidR="1756BDDE" w:rsidRPr="00450DBB">
        <w:rPr>
          <w:rFonts w:eastAsiaTheme="minorEastAsia"/>
          <w:color w:val="70AD47" w:themeColor="accent6"/>
        </w:rPr>
        <w:t xml:space="preserve"> e </w:t>
      </w:r>
      <w:proofErr w:type="spellStart"/>
      <w:r w:rsidR="1756BDDE" w:rsidRPr="00450DBB">
        <w:rPr>
          <w:rFonts w:eastAsiaTheme="minorEastAsia"/>
          <w:color w:val="70AD47" w:themeColor="accent6"/>
        </w:rPr>
        <w:t>private</w:t>
      </w:r>
      <w:proofErr w:type="spellEnd"/>
      <w:r w:rsidR="1756BDDE" w:rsidRPr="00450DBB">
        <w:rPr>
          <w:rFonts w:eastAsiaTheme="minorEastAsia"/>
          <w:color w:val="70AD47" w:themeColor="accent6"/>
        </w:rPr>
        <w:t>.</w:t>
      </w:r>
    </w:p>
    <w:p w14:paraId="1AF0B5A0" w14:textId="29638B48" w:rsidR="3A46E251" w:rsidRPr="00450DBB" w:rsidRDefault="5D6C082B" w:rsidP="007016E9">
      <w:pPr>
        <w:pStyle w:val="PargrafodaLista"/>
        <w:numPr>
          <w:ilvl w:val="0"/>
          <w:numId w:val="21"/>
        </w:numPr>
        <w:rPr>
          <w:rFonts w:eastAsiaTheme="minorEastAsia"/>
        </w:rPr>
      </w:pPr>
      <w:r w:rsidRPr="00450DBB">
        <w:rPr>
          <w:rFonts w:eastAsiaTheme="minorEastAsia"/>
        </w:rPr>
        <w:t>O</w:t>
      </w:r>
      <w:del w:id="364" w:author="Alessandra Paulino" w:date="2021-04-20T11:23:00Z">
        <w:r w:rsidRPr="00450DBB" w:rsidDel="00EB76FA">
          <w:rPr>
            <w:rFonts w:eastAsiaTheme="minorEastAsia"/>
          </w:rPr>
          <w:delText>s</w:delText>
        </w:r>
      </w:del>
      <w:r w:rsidRPr="00450DBB">
        <w:rPr>
          <w:rFonts w:eastAsiaTheme="minorEastAsia"/>
        </w:rPr>
        <w:t xml:space="preserve"> modificador</w:t>
      </w:r>
      <w:del w:id="365" w:author="Alessandra Paulino" w:date="2021-04-20T11:23:00Z">
        <w:r w:rsidRPr="00450DBB" w:rsidDel="00EB76FA">
          <w:rPr>
            <w:rFonts w:eastAsiaTheme="minorEastAsia"/>
          </w:rPr>
          <w:delText>es</w:delText>
        </w:r>
      </w:del>
      <w:r w:rsidRPr="00450DBB">
        <w:rPr>
          <w:rFonts w:eastAsiaTheme="minorEastAsia"/>
        </w:rPr>
        <w:t xml:space="preserve"> </w:t>
      </w:r>
      <w:proofErr w:type="spellStart"/>
      <w:r w:rsidRPr="00450DBB">
        <w:rPr>
          <w:rFonts w:eastAsiaTheme="minorEastAsia"/>
        </w:rPr>
        <w:t>public</w:t>
      </w:r>
      <w:proofErr w:type="spellEnd"/>
      <w:r w:rsidRPr="00450DBB">
        <w:rPr>
          <w:rFonts w:eastAsiaTheme="minorEastAsia"/>
        </w:rPr>
        <w:t xml:space="preserve"> é acessível somente em sua classe, os </w:t>
      </w:r>
      <w:del w:id="366" w:author="Amanda Dias Oliveira Duraes" w:date="2021-05-03T23:13:00Z">
        <w:r w:rsidRPr="00450DBB" w:rsidDel="005B2C7C">
          <w:rPr>
            <w:rFonts w:eastAsiaTheme="minorEastAsia"/>
          </w:rPr>
          <w:delText>protected  são</w:delText>
        </w:r>
      </w:del>
      <w:proofErr w:type="spellStart"/>
      <w:ins w:id="367" w:author="Amanda Dias Oliveira Duraes" w:date="2021-05-03T23:13:00Z">
        <w:r w:rsidR="005B2C7C" w:rsidRPr="00450DBB">
          <w:rPr>
            <w:rFonts w:eastAsiaTheme="minorEastAsia"/>
          </w:rPr>
          <w:t>protected</w:t>
        </w:r>
        <w:proofErr w:type="spellEnd"/>
        <w:r w:rsidR="005B2C7C" w:rsidRPr="00450DBB">
          <w:rPr>
            <w:rFonts w:eastAsiaTheme="minorEastAsia"/>
          </w:rPr>
          <w:t xml:space="preserve"> são</w:t>
        </w:r>
      </w:ins>
      <w:r w:rsidRPr="00450DBB">
        <w:rPr>
          <w:rFonts w:eastAsiaTheme="minorEastAsia"/>
        </w:rPr>
        <w:t xml:space="preserve"> acessíveis em todo o programa.</w:t>
      </w:r>
    </w:p>
    <w:p w14:paraId="00966A2A" w14:textId="23D14432" w:rsidR="3A46E251" w:rsidRPr="00450DBB" w:rsidRDefault="5D6C082B" w:rsidP="007016E9">
      <w:pPr>
        <w:pStyle w:val="PargrafodaLista"/>
        <w:numPr>
          <w:ilvl w:val="0"/>
          <w:numId w:val="21"/>
        </w:numPr>
        <w:rPr>
          <w:rFonts w:eastAsiaTheme="minorEastAsia"/>
        </w:rPr>
      </w:pPr>
      <w:r w:rsidRPr="00450DBB">
        <w:rPr>
          <w:rFonts w:eastAsiaTheme="minorEastAsia"/>
        </w:rPr>
        <w:t>O</w:t>
      </w:r>
      <w:del w:id="368" w:author="Alessandra Paulino" w:date="2021-04-20T11:23:00Z">
        <w:r w:rsidRPr="00450DBB" w:rsidDel="00EB76FA">
          <w:rPr>
            <w:rFonts w:eastAsiaTheme="minorEastAsia"/>
          </w:rPr>
          <w:delText>s</w:delText>
        </w:r>
      </w:del>
      <w:r w:rsidRPr="00450DBB">
        <w:rPr>
          <w:rFonts w:eastAsiaTheme="minorEastAsia"/>
        </w:rPr>
        <w:t xml:space="preserve"> modificador</w:t>
      </w:r>
      <w:del w:id="369" w:author="Alessandra Paulino" w:date="2021-04-20T11:23:00Z">
        <w:r w:rsidRPr="00450DBB" w:rsidDel="00EB76FA">
          <w:rPr>
            <w:rFonts w:eastAsiaTheme="minorEastAsia"/>
          </w:rPr>
          <w:delText>es</w:delText>
        </w:r>
      </w:del>
      <w:r w:rsidRPr="00450DBB">
        <w:rPr>
          <w:rFonts w:eastAsiaTheme="minorEastAsia"/>
        </w:rPr>
        <w:t xml:space="preserve"> </w:t>
      </w:r>
      <w:del w:id="370" w:author="Amanda Dias Oliveira Duraes" w:date="2021-05-03T23:13:00Z">
        <w:r w:rsidRPr="00450DBB" w:rsidDel="005B2C7C">
          <w:rPr>
            <w:rFonts w:eastAsiaTheme="minorEastAsia"/>
          </w:rPr>
          <w:delText>public  oferece</w:delText>
        </w:r>
      </w:del>
      <w:proofErr w:type="spellStart"/>
      <w:ins w:id="371" w:author="Amanda Dias Oliveira Duraes" w:date="2021-05-03T23:13:00Z">
        <w:r w:rsidR="005B2C7C" w:rsidRPr="00450DBB">
          <w:rPr>
            <w:rFonts w:eastAsiaTheme="minorEastAsia"/>
          </w:rPr>
          <w:t>public</w:t>
        </w:r>
        <w:proofErr w:type="spellEnd"/>
        <w:r w:rsidR="005B2C7C" w:rsidRPr="00450DBB">
          <w:rPr>
            <w:rFonts w:eastAsiaTheme="minorEastAsia"/>
          </w:rPr>
          <w:t xml:space="preserve"> oferece</w:t>
        </w:r>
      </w:ins>
      <w:r w:rsidRPr="00450DBB">
        <w:rPr>
          <w:rFonts w:eastAsiaTheme="minorEastAsia"/>
        </w:rPr>
        <w:t xml:space="preserve"> um nível intermediário entre </w:t>
      </w:r>
      <w:proofErr w:type="spellStart"/>
      <w:r w:rsidRPr="00450DBB">
        <w:rPr>
          <w:rFonts w:eastAsiaTheme="minorEastAsia"/>
        </w:rPr>
        <w:t>protected</w:t>
      </w:r>
      <w:proofErr w:type="spellEnd"/>
      <w:r w:rsidRPr="00450DBB">
        <w:rPr>
          <w:rFonts w:eastAsiaTheme="minorEastAsia"/>
        </w:rPr>
        <w:t xml:space="preserve"> e </w:t>
      </w:r>
      <w:proofErr w:type="spellStart"/>
      <w:r w:rsidRPr="00450DBB">
        <w:rPr>
          <w:rFonts w:eastAsiaTheme="minorEastAsia"/>
        </w:rPr>
        <w:t>private</w:t>
      </w:r>
      <w:proofErr w:type="spellEnd"/>
      <w:r w:rsidRPr="00450DBB">
        <w:rPr>
          <w:rFonts w:eastAsiaTheme="minorEastAsia"/>
        </w:rPr>
        <w:t xml:space="preserve">, já os </w:t>
      </w:r>
      <w:proofErr w:type="spellStart"/>
      <w:proofErr w:type="gramStart"/>
      <w:r w:rsidRPr="00450DBB">
        <w:rPr>
          <w:rFonts w:eastAsiaTheme="minorEastAsia"/>
        </w:rPr>
        <w:t>protected</w:t>
      </w:r>
      <w:proofErr w:type="spellEnd"/>
      <w:r w:rsidRPr="00450DBB">
        <w:rPr>
          <w:rFonts w:eastAsiaTheme="minorEastAsia"/>
        </w:rPr>
        <w:t xml:space="preserve">  não</w:t>
      </w:r>
      <w:proofErr w:type="gramEnd"/>
      <w:r w:rsidRPr="00450DBB">
        <w:rPr>
          <w:rFonts w:eastAsiaTheme="minorEastAsia"/>
        </w:rPr>
        <w:t xml:space="preserve"> são acessíveis em todo o programa.</w:t>
      </w:r>
    </w:p>
    <w:p w14:paraId="20450528" w14:textId="1DDA8C8D" w:rsidR="3A46E251" w:rsidRDefault="3A46E251" w:rsidP="23A87E73">
      <w:pPr>
        <w:rPr>
          <w:rFonts w:eastAsiaTheme="minorEastAsia"/>
        </w:rPr>
      </w:pPr>
      <w:r w:rsidRPr="01CBE55C">
        <w:rPr>
          <w:rFonts w:eastAsiaTheme="minorEastAsia"/>
        </w:rPr>
        <w:t xml:space="preserve">4 – No modificador de acesso </w:t>
      </w:r>
      <w:proofErr w:type="spellStart"/>
      <w:r w:rsidRPr="01CBE55C">
        <w:rPr>
          <w:rFonts w:eastAsiaTheme="minorEastAsia"/>
        </w:rPr>
        <w:t>private</w:t>
      </w:r>
      <w:proofErr w:type="spellEnd"/>
      <w:r w:rsidRPr="01CBE55C">
        <w:rPr>
          <w:rFonts w:eastAsiaTheme="minorEastAsia"/>
        </w:rPr>
        <w:t xml:space="preserve"> </w:t>
      </w:r>
      <w:r w:rsidR="607A3286" w:rsidRPr="01CBE55C">
        <w:rPr>
          <w:rFonts w:eastAsiaTheme="minorEastAsia"/>
        </w:rPr>
        <w:t xml:space="preserve">ele só é </w:t>
      </w:r>
      <w:r w:rsidR="0EBE23FF" w:rsidRPr="01CBE55C">
        <w:rPr>
          <w:rFonts w:eastAsiaTheme="minorEastAsia"/>
        </w:rPr>
        <w:t>acessível</w:t>
      </w:r>
      <w:r w:rsidR="607A3286" w:rsidRPr="01CBE55C">
        <w:rPr>
          <w:rFonts w:eastAsiaTheme="minorEastAsia"/>
        </w:rPr>
        <w:t xml:space="preserve"> dentro de sua </w:t>
      </w:r>
      <w:r w:rsidR="19E7FDE6" w:rsidRPr="01CBE55C">
        <w:rPr>
          <w:rFonts w:eastAsiaTheme="minorEastAsia"/>
        </w:rPr>
        <w:t>própria</w:t>
      </w:r>
      <w:r w:rsidR="607A3286" w:rsidRPr="01CBE55C">
        <w:rPr>
          <w:rFonts w:eastAsiaTheme="minorEastAsia"/>
        </w:rPr>
        <w:t xml:space="preserve"> classe, porém como podemos manipular os dados dentro destes mod</w:t>
      </w:r>
      <w:r w:rsidR="2322B6C0" w:rsidRPr="01CBE55C">
        <w:rPr>
          <w:rFonts w:eastAsiaTheme="minorEastAsia"/>
        </w:rPr>
        <w:t>ificadores?</w:t>
      </w:r>
    </w:p>
    <w:p w14:paraId="3662FDFF" w14:textId="330B7F9A" w:rsidR="792A2C1C" w:rsidRDefault="792A2C1C" w:rsidP="007016E9">
      <w:pPr>
        <w:pStyle w:val="PargrafodaLista"/>
        <w:numPr>
          <w:ilvl w:val="0"/>
          <w:numId w:val="20"/>
        </w:numPr>
        <w:rPr>
          <w:rFonts w:eastAsiaTheme="minorEastAsia"/>
        </w:rPr>
      </w:pPr>
      <w:r w:rsidRPr="01CBE55C">
        <w:rPr>
          <w:rFonts w:eastAsiaTheme="minorEastAsia"/>
        </w:rPr>
        <w:t xml:space="preserve">Declarar variáveis de instâncias como </w:t>
      </w:r>
      <w:proofErr w:type="spellStart"/>
      <w:r w:rsidRPr="01CBE55C">
        <w:rPr>
          <w:rFonts w:eastAsiaTheme="minorEastAsia"/>
        </w:rPr>
        <w:t>private</w:t>
      </w:r>
      <w:proofErr w:type="spellEnd"/>
      <w:r w:rsidRPr="01CBE55C">
        <w:rPr>
          <w:rFonts w:eastAsiaTheme="minorEastAsia"/>
        </w:rPr>
        <w:t xml:space="preserve"> e fornecer os métodos </w:t>
      </w:r>
      <w:proofErr w:type="spellStart"/>
      <w:r w:rsidRPr="01CBE55C">
        <w:rPr>
          <w:rFonts w:eastAsiaTheme="minorEastAsia"/>
        </w:rPr>
        <w:t>get</w:t>
      </w:r>
      <w:proofErr w:type="spellEnd"/>
      <w:r w:rsidRPr="01CBE55C">
        <w:rPr>
          <w:rFonts w:eastAsiaTheme="minorEastAsia"/>
        </w:rPr>
        <w:t xml:space="preserve"> e set para validar e sobrescrever as variáveis.</w:t>
      </w:r>
    </w:p>
    <w:p w14:paraId="13E83F3B" w14:textId="41AAD989" w:rsidR="1E0E317C" w:rsidRDefault="3BE70A61" w:rsidP="007016E9">
      <w:pPr>
        <w:pStyle w:val="PargrafodaLista"/>
        <w:numPr>
          <w:ilvl w:val="0"/>
          <w:numId w:val="20"/>
        </w:numPr>
        <w:rPr>
          <w:rFonts w:eastAsiaTheme="minorEastAsia"/>
        </w:rPr>
      </w:pPr>
      <w:r w:rsidRPr="01CBE55C">
        <w:rPr>
          <w:rFonts w:eastAsiaTheme="minorEastAsia"/>
        </w:rPr>
        <w:t xml:space="preserve">Declarar variáveis de instâncias como </w:t>
      </w:r>
      <w:proofErr w:type="spellStart"/>
      <w:r w:rsidRPr="01CBE55C">
        <w:rPr>
          <w:rFonts w:eastAsiaTheme="minorEastAsia"/>
        </w:rPr>
        <w:t>private</w:t>
      </w:r>
      <w:proofErr w:type="spellEnd"/>
      <w:r w:rsidRPr="01CBE55C">
        <w:rPr>
          <w:rFonts w:eastAsiaTheme="minorEastAsia"/>
        </w:rPr>
        <w:t xml:space="preserve"> e fornecer os métodos </w:t>
      </w:r>
      <w:proofErr w:type="spellStart"/>
      <w:r w:rsidRPr="01CBE55C">
        <w:rPr>
          <w:rFonts w:eastAsiaTheme="minorEastAsia"/>
        </w:rPr>
        <w:t>import</w:t>
      </w:r>
      <w:proofErr w:type="spellEnd"/>
      <w:r w:rsidRPr="01CBE55C">
        <w:rPr>
          <w:rFonts w:eastAsiaTheme="minorEastAsia"/>
        </w:rPr>
        <w:t xml:space="preserve"> e </w:t>
      </w:r>
      <w:proofErr w:type="spellStart"/>
      <w:r w:rsidRPr="01CBE55C">
        <w:rPr>
          <w:rFonts w:eastAsiaTheme="minorEastAsia"/>
        </w:rPr>
        <w:t>extends</w:t>
      </w:r>
      <w:proofErr w:type="spellEnd"/>
      <w:r w:rsidRPr="01CBE55C">
        <w:rPr>
          <w:rFonts w:eastAsiaTheme="minorEastAsia"/>
        </w:rPr>
        <w:t xml:space="preserve"> para manipular e validar as variáveis.</w:t>
      </w:r>
    </w:p>
    <w:p w14:paraId="25523126" w14:textId="6F991CDF" w:rsidR="1E0E317C" w:rsidRDefault="1E0E317C" w:rsidP="007016E9">
      <w:pPr>
        <w:pStyle w:val="PargrafodaLista"/>
        <w:numPr>
          <w:ilvl w:val="0"/>
          <w:numId w:val="20"/>
        </w:numPr>
        <w:rPr>
          <w:color w:val="70AD47" w:themeColor="accent6"/>
        </w:rPr>
      </w:pPr>
      <w:r w:rsidRPr="01CBE55C">
        <w:rPr>
          <w:rFonts w:eastAsiaTheme="minorEastAsia"/>
          <w:color w:val="6FAC47"/>
        </w:rPr>
        <w:t xml:space="preserve">Declarar variáveis de instâncias como </w:t>
      </w:r>
      <w:proofErr w:type="spellStart"/>
      <w:r w:rsidRPr="01CBE55C">
        <w:rPr>
          <w:rFonts w:eastAsiaTheme="minorEastAsia"/>
          <w:color w:val="6FAC47"/>
        </w:rPr>
        <w:t>private</w:t>
      </w:r>
      <w:proofErr w:type="spellEnd"/>
      <w:r w:rsidRPr="01CBE55C">
        <w:rPr>
          <w:rFonts w:eastAsiaTheme="minorEastAsia"/>
          <w:color w:val="6FAC47"/>
        </w:rPr>
        <w:t xml:space="preserve"> e fornecer os métodos </w:t>
      </w:r>
      <w:proofErr w:type="spellStart"/>
      <w:r w:rsidRPr="01CBE55C">
        <w:rPr>
          <w:rFonts w:eastAsiaTheme="minorEastAsia"/>
          <w:color w:val="6FAC47"/>
        </w:rPr>
        <w:t>get</w:t>
      </w:r>
      <w:proofErr w:type="spellEnd"/>
      <w:r w:rsidRPr="01CBE55C">
        <w:rPr>
          <w:rFonts w:eastAsiaTheme="minorEastAsia"/>
          <w:color w:val="6FAC47"/>
        </w:rPr>
        <w:t xml:space="preserve"> e set para manipular e validar a</w:t>
      </w:r>
      <w:r w:rsidR="5FFD30C2" w:rsidRPr="01CBE55C">
        <w:rPr>
          <w:rFonts w:eastAsiaTheme="minorEastAsia"/>
          <w:color w:val="6FAC47"/>
        </w:rPr>
        <w:t>s variáveis.</w:t>
      </w:r>
    </w:p>
    <w:p w14:paraId="7750BAF1" w14:textId="0286B09B" w:rsidR="5FFD30C2" w:rsidRDefault="7F0C905E" w:rsidP="007016E9">
      <w:pPr>
        <w:pStyle w:val="PargrafodaLista"/>
        <w:numPr>
          <w:ilvl w:val="0"/>
          <w:numId w:val="20"/>
        </w:numPr>
      </w:pPr>
      <w:r w:rsidRPr="01CBE55C">
        <w:rPr>
          <w:rFonts w:eastAsiaTheme="minorEastAsia"/>
        </w:rPr>
        <w:t xml:space="preserve">Sua manipulação é feita como </w:t>
      </w:r>
      <w:ins w:id="372" w:author="Alessandra Paulino" w:date="2021-04-20T11:39:00Z">
        <w:r w:rsidR="00AF0CF3">
          <w:rPr>
            <w:rFonts w:eastAsiaTheme="minorEastAsia"/>
          </w:rPr>
          <w:t>n</w:t>
        </w:r>
      </w:ins>
      <w:r w:rsidRPr="01CBE55C">
        <w:rPr>
          <w:rFonts w:eastAsiaTheme="minorEastAsia"/>
        </w:rPr>
        <w:t xml:space="preserve">os modificadores </w:t>
      </w:r>
      <w:proofErr w:type="spellStart"/>
      <w:r w:rsidRPr="01CBE55C">
        <w:rPr>
          <w:rFonts w:eastAsiaTheme="minorEastAsia"/>
        </w:rPr>
        <w:t>public</w:t>
      </w:r>
      <w:proofErr w:type="spellEnd"/>
      <w:r w:rsidRPr="01CBE55C">
        <w:rPr>
          <w:rFonts w:eastAsiaTheme="minorEastAsia"/>
        </w:rPr>
        <w:t xml:space="preserve"> e </w:t>
      </w:r>
      <w:proofErr w:type="spellStart"/>
      <w:r w:rsidRPr="01CBE55C">
        <w:rPr>
          <w:rFonts w:eastAsiaTheme="minorEastAsia"/>
        </w:rPr>
        <w:t>protected</w:t>
      </w:r>
      <w:proofErr w:type="spellEnd"/>
      <w:r w:rsidRPr="01CBE55C">
        <w:rPr>
          <w:rFonts w:eastAsiaTheme="minorEastAsia"/>
        </w:rPr>
        <w:t>.</w:t>
      </w:r>
    </w:p>
    <w:p w14:paraId="33437FD8" w14:textId="7082F8E1" w:rsidR="5FFD30C2" w:rsidRDefault="5FFD30C2" w:rsidP="23A87E73">
      <w:pPr>
        <w:rPr>
          <w:rFonts w:eastAsiaTheme="minorEastAsia"/>
        </w:rPr>
      </w:pPr>
      <w:r w:rsidRPr="23A87E73">
        <w:rPr>
          <w:rFonts w:eastAsiaTheme="minorEastAsia"/>
        </w:rPr>
        <w:t>5</w:t>
      </w:r>
      <w:r w:rsidR="7483967F" w:rsidRPr="23A87E73">
        <w:rPr>
          <w:rFonts w:eastAsiaTheme="minorEastAsia"/>
        </w:rPr>
        <w:t xml:space="preserve"> - Porque é considerad</w:t>
      </w:r>
      <w:ins w:id="373" w:author="Alessandra Paulino" w:date="2021-04-20T11:39:00Z">
        <w:r w:rsidR="001D5428">
          <w:rPr>
            <w:rFonts w:eastAsiaTheme="minorEastAsia"/>
          </w:rPr>
          <w:t>a</w:t>
        </w:r>
      </w:ins>
      <w:del w:id="374" w:author="Alessandra Paulino" w:date="2021-04-20T11:39:00Z">
        <w:r w:rsidR="7483967F" w:rsidRPr="23A87E73" w:rsidDel="001D5428">
          <w:rPr>
            <w:rFonts w:eastAsiaTheme="minorEastAsia"/>
          </w:rPr>
          <w:delText>o</w:delText>
        </w:r>
      </w:del>
      <w:r w:rsidR="7483967F" w:rsidRPr="23A87E73">
        <w:rPr>
          <w:rFonts w:eastAsiaTheme="minorEastAsia"/>
        </w:rPr>
        <w:t xml:space="preserve"> uma prática de engenharia pobre declarar variáveis de instância </w:t>
      </w:r>
      <w:proofErr w:type="spellStart"/>
      <w:r w:rsidR="7483967F" w:rsidRPr="23A87E73">
        <w:rPr>
          <w:rFonts w:eastAsiaTheme="minorEastAsia"/>
        </w:rPr>
        <w:t>public</w:t>
      </w:r>
      <w:proofErr w:type="spellEnd"/>
      <w:r w:rsidR="7483967F" w:rsidRPr="23A87E73">
        <w:rPr>
          <w:rFonts w:eastAsiaTheme="minorEastAsia"/>
        </w:rPr>
        <w:t>?</w:t>
      </w:r>
    </w:p>
    <w:p w14:paraId="2FF84773" w14:textId="07A2F23B" w:rsidR="127AEE4A" w:rsidRDefault="3494A98F" w:rsidP="01CBE55C">
      <w:pPr>
        <w:pStyle w:val="PargrafodaLista"/>
        <w:numPr>
          <w:ilvl w:val="0"/>
          <w:numId w:val="16"/>
        </w:numPr>
        <w:rPr>
          <w:rFonts w:eastAsiaTheme="minorEastAsia"/>
        </w:rPr>
      </w:pPr>
      <w:r w:rsidRPr="01CBE55C">
        <w:rPr>
          <w:rFonts w:eastAsiaTheme="minorEastAsia"/>
        </w:rPr>
        <w:t>Pois é considerad</w:t>
      </w:r>
      <w:del w:id="375" w:author="Alessandra Paulino" w:date="2021-04-20T11:40:00Z">
        <w:r w:rsidRPr="01CBE55C" w:rsidDel="001D5428">
          <w:rPr>
            <w:rFonts w:eastAsiaTheme="minorEastAsia"/>
          </w:rPr>
          <w:delText>o</w:delText>
        </w:r>
      </w:del>
      <w:ins w:id="376" w:author="Alessandra Paulino" w:date="2021-04-20T11:40:00Z">
        <w:r w:rsidR="001D5428">
          <w:rPr>
            <w:rFonts w:eastAsiaTheme="minorEastAsia"/>
          </w:rPr>
          <w:t>a</w:t>
        </w:r>
      </w:ins>
      <w:r w:rsidRPr="01CBE55C">
        <w:rPr>
          <w:rFonts w:eastAsiaTheme="minorEastAsia"/>
        </w:rPr>
        <w:t xml:space="preserve"> uma técnica não segura </w:t>
      </w:r>
      <w:ins w:id="377" w:author="Alessandra Paulino" w:date="2021-04-20T11:40:00Z">
        <w:r w:rsidR="001D5428">
          <w:rPr>
            <w:rFonts w:eastAsiaTheme="minorEastAsia"/>
          </w:rPr>
          <w:t xml:space="preserve">que </w:t>
        </w:r>
      </w:ins>
      <w:del w:id="378" w:author="Alessandra Paulino" w:date="2021-04-20T11:40:00Z">
        <w:r w:rsidRPr="01CBE55C" w:rsidDel="001D5428">
          <w:rPr>
            <w:rFonts w:eastAsiaTheme="minorEastAsia"/>
          </w:rPr>
          <w:delText>pois</w:delText>
        </w:r>
      </w:del>
      <w:r w:rsidRPr="01CBE55C">
        <w:rPr>
          <w:rFonts w:eastAsiaTheme="minorEastAsia"/>
        </w:rPr>
        <w:t xml:space="preserve"> permite acesso restrito as variáveis de instância, aumentando a probabilidade</w:t>
      </w:r>
      <w:del w:id="379" w:author="Alessandra Paulino" w:date="2021-04-20T11:39:00Z">
        <w:r w:rsidRPr="01CBE55C" w:rsidDel="001F7BF6">
          <w:rPr>
            <w:rFonts w:eastAsiaTheme="minorEastAsia"/>
          </w:rPr>
          <w:delText>s</w:delText>
        </w:r>
      </w:del>
      <w:r w:rsidRPr="01CBE55C">
        <w:rPr>
          <w:rFonts w:eastAsiaTheme="minorEastAsia"/>
        </w:rPr>
        <w:t xml:space="preserve"> de </w:t>
      </w:r>
      <w:del w:id="380" w:author="Alessandra Paulino" w:date="2021-04-20T11:39:00Z">
        <w:r w:rsidRPr="01CBE55C" w:rsidDel="001F7BF6">
          <w:rPr>
            <w:rFonts w:eastAsiaTheme="minorEastAsia"/>
          </w:rPr>
          <w:delText>chances a</w:delText>
        </w:r>
      </w:del>
      <w:r w:rsidRPr="01CBE55C">
        <w:rPr>
          <w:rFonts w:eastAsiaTheme="minorEastAsia"/>
        </w:rPr>
        <w:t xml:space="preserve"> erros.</w:t>
      </w:r>
    </w:p>
    <w:p w14:paraId="6B474F77" w14:textId="5278EE5B" w:rsidR="127AEE4A" w:rsidRDefault="127AEE4A" w:rsidP="01CBE55C">
      <w:pPr>
        <w:pStyle w:val="PargrafodaLista"/>
        <w:numPr>
          <w:ilvl w:val="0"/>
          <w:numId w:val="16"/>
        </w:numPr>
        <w:rPr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>Pois é considerad</w:t>
      </w:r>
      <w:ins w:id="381" w:author="Alessandra Paulino" w:date="2021-04-20T11:40:00Z">
        <w:r w:rsidR="001D5428">
          <w:rPr>
            <w:rFonts w:eastAsiaTheme="minorEastAsia"/>
            <w:color w:val="70AD47" w:themeColor="accent6"/>
          </w:rPr>
          <w:t>a</w:t>
        </w:r>
      </w:ins>
      <w:del w:id="382" w:author="Alessandra Paulino" w:date="2021-04-20T11:40:00Z">
        <w:r w:rsidRPr="01CBE55C" w:rsidDel="001D5428">
          <w:rPr>
            <w:rFonts w:eastAsiaTheme="minorEastAsia"/>
            <w:color w:val="70AD47" w:themeColor="accent6"/>
          </w:rPr>
          <w:delText>o</w:delText>
        </w:r>
      </w:del>
      <w:r w:rsidRPr="01CBE55C">
        <w:rPr>
          <w:rFonts w:eastAsiaTheme="minorEastAsia"/>
          <w:color w:val="70AD47" w:themeColor="accent6"/>
        </w:rPr>
        <w:t xml:space="preserve"> uma técnica não segura </w:t>
      </w:r>
      <w:ins w:id="383" w:author="Alessandra Paulino" w:date="2021-04-20T11:40:00Z">
        <w:r w:rsidR="001D5428">
          <w:rPr>
            <w:rFonts w:eastAsiaTheme="minorEastAsia"/>
            <w:color w:val="70AD47" w:themeColor="accent6"/>
          </w:rPr>
          <w:t xml:space="preserve">que </w:t>
        </w:r>
      </w:ins>
      <w:del w:id="384" w:author="Alessandra Paulino" w:date="2021-04-20T11:40:00Z">
        <w:r w:rsidRPr="01CBE55C" w:rsidDel="001D5428">
          <w:rPr>
            <w:rFonts w:eastAsiaTheme="minorEastAsia"/>
            <w:color w:val="70AD47" w:themeColor="accent6"/>
          </w:rPr>
          <w:delText xml:space="preserve">pois </w:delText>
        </w:r>
      </w:del>
      <w:r w:rsidRPr="01CBE55C">
        <w:rPr>
          <w:rFonts w:eastAsiaTheme="minorEastAsia"/>
          <w:color w:val="70AD47" w:themeColor="accent6"/>
        </w:rPr>
        <w:t xml:space="preserve">permite acesso irrestrito as </w:t>
      </w:r>
      <w:r w:rsidR="429DA4FC" w:rsidRPr="01CBE55C">
        <w:rPr>
          <w:rFonts w:eastAsiaTheme="minorEastAsia"/>
          <w:color w:val="70AD47" w:themeColor="accent6"/>
        </w:rPr>
        <w:t>variáveis</w:t>
      </w:r>
      <w:r w:rsidRPr="01CBE55C">
        <w:rPr>
          <w:rFonts w:eastAsiaTheme="minorEastAsia"/>
          <w:color w:val="70AD47" w:themeColor="accent6"/>
        </w:rPr>
        <w:t xml:space="preserve"> de </w:t>
      </w:r>
      <w:r w:rsidR="6E0778F0" w:rsidRPr="01CBE55C">
        <w:rPr>
          <w:rFonts w:eastAsiaTheme="minorEastAsia"/>
          <w:color w:val="70AD47" w:themeColor="accent6"/>
        </w:rPr>
        <w:t>instância, aumentando a probabilidade</w:t>
      </w:r>
      <w:del w:id="385" w:author="Alessandra Paulino" w:date="2021-04-20T11:39:00Z">
        <w:r w:rsidR="6E0778F0" w:rsidRPr="01CBE55C" w:rsidDel="001F7BF6">
          <w:rPr>
            <w:rFonts w:eastAsiaTheme="minorEastAsia"/>
            <w:color w:val="70AD47" w:themeColor="accent6"/>
          </w:rPr>
          <w:delText>s</w:delText>
        </w:r>
      </w:del>
      <w:r w:rsidR="6E0778F0" w:rsidRPr="01CBE55C">
        <w:rPr>
          <w:rFonts w:eastAsiaTheme="minorEastAsia"/>
          <w:color w:val="70AD47" w:themeColor="accent6"/>
        </w:rPr>
        <w:t xml:space="preserve"> de </w:t>
      </w:r>
      <w:del w:id="386" w:author="Alessandra Paulino" w:date="2021-04-20T11:39:00Z">
        <w:r w:rsidR="6E0778F0" w:rsidRPr="01CBE55C" w:rsidDel="001F7BF6">
          <w:rPr>
            <w:rFonts w:eastAsiaTheme="minorEastAsia"/>
            <w:color w:val="70AD47" w:themeColor="accent6"/>
          </w:rPr>
          <w:delText>chances a</w:delText>
        </w:r>
      </w:del>
      <w:r w:rsidR="6E0778F0" w:rsidRPr="01CBE55C">
        <w:rPr>
          <w:rFonts w:eastAsiaTheme="minorEastAsia"/>
          <w:color w:val="70AD47" w:themeColor="accent6"/>
        </w:rPr>
        <w:t xml:space="preserve"> erros.</w:t>
      </w:r>
    </w:p>
    <w:p w14:paraId="4CCFBE6A" w14:textId="6FBFF6B8" w:rsidR="6E0778F0" w:rsidRDefault="38598217" w:rsidP="01CBE55C">
      <w:pPr>
        <w:pStyle w:val="PargrafodaLista"/>
        <w:numPr>
          <w:ilvl w:val="0"/>
          <w:numId w:val="16"/>
        </w:numPr>
      </w:pPr>
      <w:r w:rsidRPr="01CBE55C">
        <w:rPr>
          <w:rFonts w:eastAsiaTheme="minorEastAsia"/>
        </w:rPr>
        <w:t xml:space="preserve">Pois as variáveis </w:t>
      </w:r>
      <w:proofErr w:type="spellStart"/>
      <w:r w:rsidRPr="01CBE55C">
        <w:rPr>
          <w:rFonts w:eastAsiaTheme="minorEastAsia"/>
        </w:rPr>
        <w:t>public</w:t>
      </w:r>
      <w:proofErr w:type="spellEnd"/>
      <w:r w:rsidRPr="01CBE55C">
        <w:rPr>
          <w:rFonts w:eastAsiaTheme="minorEastAsia"/>
        </w:rPr>
        <w:t xml:space="preserve"> estão sendo trocadas por </w:t>
      </w:r>
      <w:proofErr w:type="spellStart"/>
      <w:r w:rsidRPr="01CBE55C">
        <w:rPr>
          <w:rFonts w:eastAsiaTheme="minorEastAsia"/>
        </w:rPr>
        <w:t>protected</w:t>
      </w:r>
      <w:proofErr w:type="spellEnd"/>
      <w:r w:rsidRPr="01CBE55C">
        <w:rPr>
          <w:rFonts w:eastAsiaTheme="minorEastAsia"/>
        </w:rPr>
        <w:t xml:space="preserve"> por serem mais seguras a seus usuários.</w:t>
      </w:r>
    </w:p>
    <w:p w14:paraId="40626F99" w14:textId="0CD5298B" w:rsidR="6E0778F0" w:rsidRDefault="38598217" w:rsidP="01CBE55C">
      <w:pPr>
        <w:pStyle w:val="PargrafodaLista"/>
        <w:numPr>
          <w:ilvl w:val="0"/>
          <w:numId w:val="16"/>
        </w:numPr>
      </w:pPr>
      <w:r w:rsidRPr="01CBE55C">
        <w:rPr>
          <w:rFonts w:eastAsiaTheme="minorEastAsia"/>
        </w:rPr>
        <w:t xml:space="preserve">Pois as variáveis </w:t>
      </w:r>
      <w:proofErr w:type="spellStart"/>
      <w:r w:rsidRPr="01CBE55C">
        <w:rPr>
          <w:rFonts w:eastAsiaTheme="minorEastAsia"/>
        </w:rPr>
        <w:t>public</w:t>
      </w:r>
      <w:proofErr w:type="spellEnd"/>
      <w:r w:rsidRPr="01CBE55C">
        <w:rPr>
          <w:rFonts w:eastAsiaTheme="minorEastAsia"/>
        </w:rPr>
        <w:t xml:space="preserve"> estão deixando de ser utilizadas por serem bastante complexas.</w:t>
      </w:r>
    </w:p>
    <w:p w14:paraId="39FD03E4" w14:textId="15FAF3DB" w:rsidR="6E0778F0" w:rsidRDefault="6E0778F0" w:rsidP="23A87E73">
      <w:pPr>
        <w:rPr>
          <w:rFonts w:eastAsiaTheme="minorEastAsia"/>
        </w:rPr>
      </w:pPr>
      <w:r w:rsidRPr="01CBE55C">
        <w:rPr>
          <w:rFonts w:eastAsiaTheme="minorEastAsia"/>
        </w:rPr>
        <w:t>6</w:t>
      </w:r>
      <w:r w:rsidR="4C61D36B" w:rsidRPr="01CBE55C">
        <w:rPr>
          <w:rFonts w:eastAsiaTheme="minorEastAsia"/>
        </w:rPr>
        <w:t xml:space="preserve"> – </w:t>
      </w:r>
      <w:del w:id="387" w:author="Alessandra Paulino" w:date="2021-04-20T11:41:00Z">
        <w:r w:rsidR="4C61D36B" w:rsidRPr="01CBE55C" w:rsidDel="00A85FDD">
          <w:rPr>
            <w:rFonts w:eastAsiaTheme="minorEastAsia"/>
          </w:rPr>
          <w:delText xml:space="preserve">Qual </w:delText>
        </w:r>
      </w:del>
      <w:ins w:id="388" w:author="Alessandra Paulino" w:date="2021-04-20T11:41:00Z">
        <w:r w:rsidR="00A85FDD">
          <w:rPr>
            <w:rFonts w:eastAsiaTheme="minorEastAsia"/>
          </w:rPr>
          <w:t>Considerando</w:t>
        </w:r>
        <w:r w:rsidR="00A85FDD" w:rsidRPr="01CBE55C">
          <w:rPr>
            <w:rFonts w:eastAsiaTheme="minorEastAsia"/>
          </w:rPr>
          <w:t xml:space="preserve"> </w:t>
        </w:r>
      </w:ins>
      <w:r w:rsidR="4C61D36B" w:rsidRPr="01CBE55C">
        <w:rPr>
          <w:rFonts w:eastAsiaTheme="minorEastAsia"/>
        </w:rPr>
        <w:t>a diferença entre herança simples</w:t>
      </w:r>
      <w:ins w:id="389" w:author="Alessandra Paulino" w:date="2021-04-20T11:41:00Z">
        <w:r w:rsidR="008572E5">
          <w:rPr>
            <w:rFonts w:eastAsiaTheme="minorEastAsia"/>
          </w:rPr>
          <w:t xml:space="preserve"> (ou única)</w:t>
        </w:r>
      </w:ins>
      <w:r w:rsidR="4C61D36B" w:rsidRPr="01CBE55C">
        <w:rPr>
          <w:rFonts w:eastAsiaTheme="minorEastAsia"/>
        </w:rPr>
        <w:t xml:space="preserve"> e </w:t>
      </w:r>
      <w:del w:id="390" w:author="Alessandra Paulino" w:date="2021-04-20T11:41:00Z">
        <w:r w:rsidR="4C61D36B" w:rsidRPr="01CBE55C" w:rsidDel="00A85FDD">
          <w:rPr>
            <w:rFonts w:eastAsiaTheme="minorEastAsia"/>
          </w:rPr>
          <w:delText xml:space="preserve">a </w:delText>
        </w:r>
      </w:del>
      <w:r w:rsidR="4C61D36B" w:rsidRPr="01CBE55C">
        <w:rPr>
          <w:rFonts w:eastAsiaTheme="minorEastAsia"/>
        </w:rPr>
        <w:t>herança múltipla</w:t>
      </w:r>
      <w:ins w:id="391" w:author="Alessandra Paulino" w:date="2021-04-20T11:41:00Z">
        <w:r w:rsidR="00A85FDD">
          <w:rPr>
            <w:rFonts w:eastAsiaTheme="minorEastAsia"/>
          </w:rPr>
          <w:t>, qual alt</w:t>
        </w:r>
      </w:ins>
      <w:ins w:id="392" w:author="Alessandra Paulino" w:date="2021-04-20T11:42:00Z">
        <w:r w:rsidR="00A85FDD">
          <w:rPr>
            <w:rFonts w:eastAsiaTheme="minorEastAsia"/>
          </w:rPr>
          <w:t>ernativa está correta</w:t>
        </w:r>
      </w:ins>
      <w:r w:rsidR="4C61D36B" w:rsidRPr="01CBE55C">
        <w:rPr>
          <w:rFonts w:eastAsiaTheme="minorEastAsia"/>
        </w:rPr>
        <w:t>?</w:t>
      </w:r>
    </w:p>
    <w:p w14:paraId="66C6BDC0" w14:textId="40967E93" w:rsidR="7572C299" w:rsidRDefault="7572C299" w:rsidP="01CBE55C">
      <w:pPr>
        <w:pStyle w:val="PargrafodaLista"/>
        <w:numPr>
          <w:ilvl w:val="0"/>
          <w:numId w:val="14"/>
        </w:numPr>
        <w:rPr>
          <w:rFonts w:eastAsiaTheme="minorEastAsia"/>
        </w:rPr>
      </w:pPr>
      <w:r w:rsidRPr="01CBE55C">
        <w:rPr>
          <w:rFonts w:eastAsiaTheme="minorEastAsia"/>
        </w:rPr>
        <w:t>Em herança única, uma classe é derivada de uma subclasse direta. Já na herança múltipla, uma classe é derivada de mais de uma subclasse direta. Java não suporta herança múltipla.</w:t>
      </w:r>
    </w:p>
    <w:p w14:paraId="6BBA2050" w14:textId="3B6FAB4F" w:rsidR="7572C299" w:rsidRDefault="7572C299" w:rsidP="01CBE55C">
      <w:pPr>
        <w:pStyle w:val="PargrafodaLista"/>
        <w:numPr>
          <w:ilvl w:val="0"/>
          <w:numId w:val="14"/>
        </w:numPr>
        <w:rPr>
          <w:rFonts w:eastAsiaTheme="minorEastAsia"/>
        </w:rPr>
      </w:pPr>
      <w:r w:rsidRPr="01CBE55C">
        <w:rPr>
          <w:rFonts w:eastAsiaTheme="minorEastAsia"/>
        </w:rPr>
        <w:t>Em herança única, uma classe é derivada de uma superclasse direta. Já na herança múltipla, uma classe é derivada de mais de uma superclasse direta. Java suporta herança múltipla.</w:t>
      </w:r>
    </w:p>
    <w:p w14:paraId="3E525EC7" w14:textId="53A0A0CB" w:rsidR="7572C299" w:rsidRDefault="7572C299" w:rsidP="01CBE55C">
      <w:pPr>
        <w:pStyle w:val="PargrafodaLista"/>
        <w:numPr>
          <w:ilvl w:val="0"/>
          <w:numId w:val="14"/>
        </w:numPr>
        <w:rPr>
          <w:rFonts w:eastAsiaTheme="minorEastAsia"/>
        </w:rPr>
      </w:pPr>
      <w:r w:rsidRPr="01CBE55C">
        <w:rPr>
          <w:rFonts w:eastAsiaTheme="minorEastAsia"/>
        </w:rPr>
        <w:t xml:space="preserve">Em herança única, uma classe é derivada de uma superclasse indireta. Já na herança múltipla, uma classe é derivada de mais de uma superclasse indireta. </w:t>
      </w:r>
    </w:p>
    <w:p w14:paraId="656CC02E" w14:textId="61B6E8C2" w:rsidR="4C61D36B" w:rsidRDefault="4C61D36B" w:rsidP="01CBE55C">
      <w:pPr>
        <w:pStyle w:val="PargrafodaLista"/>
        <w:numPr>
          <w:ilvl w:val="0"/>
          <w:numId w:val="14"/>
        </w:numPr>
        <w:rPr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>Em herança única, uma classe é derivada de uma superclasse direta. Já na herança múltipla, uma classe é derivada de mais de uma superclasse direta</w:t>
      </w:r>
      <w:r w:rsidR="59885F65" w:rsidRPr="01CBE55C">
        <w:rPr>
          <w:rFonts w:eastAsiaTheme="minorEastAsia"/>
          <w:color w:val="70AD47" w:themeColor="accent6"/>
        </w:rPr>
        <w:t>. Java não suporta herança múltipla.</w:t>
      </w:r>
    </w:p>
    <w:p w14:paraId="3C64A424" w14:textId="58D9E31E" w:rsidR="59885F65" w:rsidRDefault="59885F65" w:rsidP="23A87E73">
      <w:pPr>
        <w:rPr>
          <w:rFonts w:eastAsiaTheme="minorEastAsia"/>
        </w:rPr>
      </w:pPr>
      <w:r w:rsidRPr="23A87E73">
        <w:rPr>
          <w:rFonts w:eastAsiaTheme="minorEastAsia"/>
        </w:rPr>
        <w:t>7 – Marque a alternativa incorreta:</w:t>
      </w:r>
    </w:p>
    <w:p w14:paraId="5D621922" w14:textId="777D1B59" w:rsidR="59885F65" w:rsidRDefault="59885F65" w:rsidP="23A87E73">
      <w:pPr>
        <w:pStyle w:val="PargrafodaLista"/>
        <w:numPr>
          <w:ilvl w:val="0"/>
          <w:numId w:val="13"/>
        </w:numPr>
        <w:rPr>
          <w:rFonts w:eastAsiaTheme="minorEastAsia"/>
        </w:rPr>
      </w:pPr>
      <w:r w:rsidRPr="23A87E73">
        <w:rPr>
          <w:rFonts w:eastAsiaTheme="minorEastAsia"/>
        </w:rPr>
        <w:t>Uma subclasse é mais específica que sua superclasse e representa um grupo menor de objetos.</w:t>
      </w:r>
    </w:p>
    <w:p w14:paraId="19F0A89B" w14:textId="697113C3" w:rsidR="59885F65" w:rsidRDefault="59885F65" w:rsidP="23A87E73">
      <w:pPr>
        <w:pStyle w:val="PargrafodaLista"/>
        <w:numPr>
          <w:ilvl w:val="0"/>
          <w:numId w:val="13"/>
        </w:numPr>
      </w:pPr>
      <w:r w:rsidRPr="23A87E73">
        <w:rPr>
          <w:rFonts w:eastAsiaTheme="minorEastAsia"/>
        </w:rPr>
        <w:t xml:space="preserve">Um relacionamento </w:t>
      </w:r>
      <w:ins w:id="393" w:author="Alessandra Paulino" w:date="2021-04-20T11:42:00Z">
        <w:r w:rsidR="001E56E9">
          <w:rPr>
            <w:rFonts w:eastAsiaTheme="minorEastAsia"/>
          </w:rPr>
          <w:t>“</w:t>
        </w:r>
      </w:ins>
      <w:r w:rsidRPr="23A87E73">
        <w:rPr>
          <w:rFonts w:eastAsiaTheme="minorEastAsia"/>
        </w:rPr>
        <w:t>é um</w:t>
      </w:r>
      <w:ins w:id="394" w:author="Alessandra Paulino" w:date="2021-04-20T11:42:00Z">
        <w:r w:rsidR="001E56E9">
          <w:rPr>
            <w:rFonts w:eastAsiaTheme="minorEastAsia"/>
          </w:rPr>
          <w:t>”</w:t>
        </w:r>
      </w:ins>
      <w:r w:rsidRPr="23A87E73">
        <w:rPr>
          <w:rFonts w:eastAsiaTheme="minorEastAsia"/>
        </w:rPr>
        <w:t xml:space="preserve"> representa herança. Ele é um objeto da subclasse e pode ser tratado como um objeto de superclasse.</w:t>
      </w:r>
    </w:p>
    <w:p w14:paraId="74913E48" w14:textId="2F73B7ED" w:rsidR="59885F65" w:rsidRDefault="59885F65" w:rsidP="23A87E73">
      <w:pPr>
        <w:pStyle w:val="PargrafodaLista"/>
        <w:numPr>
          <w:ilvl w:val="0"/>
          <w:numId w:val="13"/>
        </w:numPr>
        <w:rPr>
          <w:color w:val="70AD47" w:themeColor="accent6"/>
        </w:rPr>
      </w:pPr>
      <w:r w:rsidRPr="23A87E73">
        <w:rPr>
          <w:rFonts w:eastAsiaTheme="minorEastAsia"/>
          <w:color w:val="70AD47" w:themeColor="accent6"/>
        </w:rPr>
        <w:t>Os relacionamentos de herança simples não formam estruturas hierárquicas do tipo árvore e sim em formatos de lista encadeada.</w:t>
      </w:r>
    </w:p>
    <w:p w14:paraId="0F645EBF" w14:textId="1A919E14" w:rsidR="0584E3EB" w:rsidRDefault="0584E3EB" w:rsidP="23A87E73">
      <w:pPr>
        <w:pStyle w:val="PargrafodaLista"/>
        <w:numPr>
          <w:ilvl w:val="0"/>
          <w:numId w:val="13"/>
        </w:numPr>
      </w:pPr>
      <w:r w:rsidRPr="23A87E73">
        <w:rPr>
          <w:rFonts w:eastAsiaTheme="minorEastAsia"/>
        </w:rPr>
        <w:lastRenderedPageBreak/>
        <w:t xml:space="preserve">Um relacionamento </w:t>
      </w:r>
      <w:ins w:id="395" w:author="Alessandra Paulino" w:date="2021-04-20T11:43:00Z">
        <w:r w:rsidR="00F52612">
          <w:rPr>
            <w:rFonts w:eastAsiaTheme="minorEastAsia"/>
          </w:rPr>
          <w:t>“</w:t>
        </w:r>
      </w:ins>
      <w:r w:rsidRPr="23A87E73">
        <w:rPr>
          <w:rFonts w:eastAsiaTheme="minorEastAsia"/>
        </w:rPr>
        <w:t>tem um</w:t>
      </w:r>
      <w:ins w:id="396" w:author="Alessandra Paulino" w:date="2021-04-20T11:43:00Z">
        <w:r w:rsidR="00F52612">
          <w:rPr>
            <w:rFonts w:eastAsiaTheme="minorEastAsia"/>
          </w:rPr>
          <w:t>”</w:t>
        </w:r>
      </w:ins>
      <w:r w:rsidRPr="23A87E73">
        <w:rPr>
          <w:rFonts w:eastAsiaTheme="minorEastAsia"/>
        </w:rPr>
        <w:t xml:space="preserve"> representa a composição</w:t>
      </w:r>
      <w:ins w:id="397" w:author="Alessandra Paulino" w:date="2021-04-20T11:43:00Z">
        <w:r w:rsidR="00F52612">
          <w:rPr>
            <w:rFonts w:eastAsiaTheme="minorEastAsia"/>
          </w:rPr>
          <w:t xml:space="preserve">, </w:t>
        </w:r>
      </w:ins>
      <w:del w:id="398" w:author="Alessandra Paulino" w:date="2021-04-20T11:43:00Z">
        <w:r w:rsidRPr="23A87E73" w:rsidDel="00F52612">
          <w:rPr>
            <w:rFonts w:eastAsiaTheme="minorEastAsia"/>
          </w:rPr>
          <w:delText>. O</w:delText>
        </w:r>
      </w:del>
      <w:ins w:id="399" w:author="Alessandra Paulino" w:date="2021-04-20T11:43:00Z">
        <w:r w:rsidR="008C1B8F">
          <w:rPr>
            <w:rFonts w:eastAsiaTheme="minorEastAsia"/>
          </w:rPr>
          <w:t>o</w:t>
        </w:r>
      </w:ins>
      <w:r w:rsidRPr="23A87E73">
        <w:rPr>
          <w:rFonts w:eastAsiaTheme="minorEastAsia"/>
        </w:rPr>
        <w:t>nde um objeto de classe contém referências a objetos de outras</w:t>
      </w:r>
      <w:r w:rsidR="084249E6" w:rsidRPr="23A87E73">
        <w:rPr>
          <w:rFonts w:eastAsiaTheme="minorEastAsia"/>
        </w:rPr>
        <w:t xml:space="preserve"> classes.</w:t>
      </w:r>
    </w:p>
    <w:p w14:paraId="53E37DF7" w14:textId="644473A3" w:rsidR="23A87E73" w:rsidRDefault="23A87E73" w:rsidP="23A87E73">
      <w:pPr>
        <w:rPr>
          <w:rFonts w:eastAsiaTheme="minorEastAsia"/>
        </w:rPr>
      </w:pPr>
    </w:p>
    <w:p w14:paraId="25160669" w14:textId="5F576FCE" w:rsidR="5FFD30C2" w:rsidRDefault="5FFD30C2" w:rsidP="23A87E73">
      <w:pPr>
        <w:rPr>
          <w:rFonts w:eastAsiaTheme="minorEastAsia"/>
        </w:rPr>
      </w:pPr>
      <w:r w:rsidRPr="23A87E73">
        <w:rPr>
          <w:rFonts w:eastAsiaTheme="minorEastAsia"/>
        </w:rPr>
        <w:t xml:space="preserve">1 p – O que é o método </w:t>
      </w:r>
      <w:del w:id="400" w:author="Alessandra Paulino" w:date="2021-04-20T11:48:00Z">
        <w:r w:rsidRPr="23A87E73" w:rsidDel="00ED1A74">
          <w:rPr>
            <w:rFonts w:eastAsiaTheme="minorEastAsia"/>
          </w:rPr>
          <w:delText>T</w:delText>
        </w:r>
      </w:del>
      <w:proofErr w:type="spellStart"/>
      <w:ins w:id="401" w:author="Alessandra Paulino" w:date="2021-04-20T11:48:00Z">
        <w:r w:rsidR="00ED1A74">
          <w:rPr>
            <w:rFonts w:eastAsiaTheme="minorEastAsia"/>
          </w:rPr>
          <w:t>t</w:t>
        </w:r>
      </w:ins>
      <w:r w:rsidRPr="23A87E73">
        <w:rPr>
          <w:rFonts w:eastAsiaTheme="minorEastAsia"/>
        </w:rPr>
        <w:t>oString</w:t>
      </w:r>
      <w:proofErr w:type="spellEnd"/>
      <w:r w:rsidRPr="23A87E73">
        <w:rPr>
          <w:rFonts w:eastAsiaTheme="minorEastAsia"/>
        </w:rPr>
        <w:t>?</w:t>
      </w:r>
    </w:p>
    <w:p w14:paraId="6A9E6EBC" w14:textId="3869198A" w:rsidR="5FFD30C2" w:rsidRDefault="5310337B" w:rsidP="007016E9">
      <w:pPr>
        <w:pStyle w:val="PargrafodaLista"/>
        <w:numPr>
          <w:ilvl w:val="0"/>
          <w:numId w:val="19"/>
        </w:numPr>
        <w:rPr>
          <w:rFonts w:eastAsiaTheme="minorEastAsia"/>
        </w:rPr>
      </w:pPr>
      <w:r w:rsidRPr="01CBE55C">
        <w:rPr>
          <w:rFonts w:eastAsiaTheme="minorEastAsia"/>
        </w:rPr>
        <w:t xml:space="preserve">Método </w:t>
      </w:r>
      <w:proofErr w:type="spellStart"/>
      <w:ins w:id="402" w:author="Alessandra Paulino" w:date="2021-04-20T11:48:00Z">
        <w:r w:rsidR="00ED1A74">
          <w:rPr>
            <w:rFonts w:eastAsiaTheme="minorEastAsia"/>
          </w:rPr>
          <w:t>t</w:t>
        </w:r>
      </w:ins>
      <w:del w:id="403" w:author="Alessandra Paulino" w:date="2021-04-20T11:48:00Z">
        <w:r w:rsidRPr="01CBE55C" w:rsidDel="00ED1A74">
          <w:rPr>
            <w:rFonts w:eastAsiaTheme="minorEastAsia"/>
          </w:rPr>
          <w:delText>T</w:delText>
        </w:r>
      </w:del>
      <w:r w:rsidRPr="01CBE55C">
        <w:rPr>
          <w:rFonts w:eastAsiaTheme="minorEastAsia"/>
        </w:rPr>
        <w:t>oString</w:t>
      </w:r>
      <w:proofErr w:type="spellEnd"/>
      <w:r w:rsidRPr="01CBE55C">
        <w:rPr>
          <w:rFonts w:eastAsiaTheme="minorEastAsia"/>
        </w:rPr>
        <w:t xml:space="preserve"> retorna um Char representando um objeto, ele é chamado implicitamente sempre que um objeto precisa ser convertido em </w:t>
      </w:r>
      <w:proofErr w:type="spellStart"/>
      <w:r w:rsidRPr="01CBE55C">
        <w:rPr>
          <w:rFonts w:eastAsiaTheme="minorEastAsia"/>
        </w:rPr>
        <w:t>String</w:t>
      </w:r>
      <w:proofErr w:type="spellEnd"/>
      <w:r w:rsidRPr="01CBE55C">
        <w:rPr>
          <w:rFonts w:eastAsiaTheme="minorEastAsia"/>
        </w:rPr>
        <w:t>.</w:t>
      </w:r>
    </w:p>
    <w:p w14:paraId="5F0A0761" w14:textId="33058598" w:rsidR="5FFD30C2" w:rsidRDefault="5310337B" w:rsidP="007016E9">
      <w:pPr>
        <w:pStyle w:val="PargrafodaLista"/>
        <w:numPr>
          <w:ilvl w:val="0"/>
          <w:numId w:val="19"/>
        </w:numPr>
        <w:rPr>
          <w:rFonts w:eastAsiaTheme="minorEastAsia"/>
        </w:rPr>
      </w:pPr>
      <w:r w:rsidRPr="01CBE55C">
        <w:rPr>
          <w:rFonts w:eastAsiaTheme="minorEastAsia"/>
        </w:rPr>
        <w:t xml:space="preserve">Método </w:t>
      </w:r>
      <w:proofErr w:type="spellStart"/>
      <w:ins w:id="404" w:author="Alessandra Paulino" w:date="2021-04-20T11:48:00Z">
        <w:r w:rsidR="00ED1A74">
          <w:rPr>
            <w:rFonts w:eastAsiaTheme="minorEastAsia"/>
          </w:rPr>
          <w:t>t</w:t>
        </w:r>
      </w:ins>
      <w:del w:id="405" w:author="Alessandra Paulino" w:date="2021-04-20T11:48:00Z">
        <w:r w:rsidRPr="01CBE55C" w:rsidDel="00ED1A74">
          <w:rPr>
            <w:rFonts w:eastAsiaTheme="minorEastAsia"/>
          </w:rPr>
          <w:delText>T</w:delText>
        </w:r>
      </w:del>
      <w:r w:rsidRPr="01CBE55C">
        <w:rPr>
          <w:rFonts w:eastAsiaTheme="minorEastAsia"/>
        </w:rPr>
        <w:t>oString</w:t>
      </w:r>
      <w:proofErr w:type="spellEnd"/>
      <w:r w:rsidRPr="01CBE55C">
        <w:rPr>
          <w:rFonts w:eastAsiaTheme="minorEastAsia"/>
        </w:rPr>
        <w:t xml:space="preserve"> retorna uma </w:t>
      </w:r>
      <w:proofErr w:type="spellStart"/>
      <w:r w:rsidRPr="01CBE55C">
        <w:rPr>
          <w:rFonts w:eastAsiaTheme="minorEastAsia"/>
        </w:rPr>
        <w:t>String</w:t>
      </w:r>
      <w:proofErr w:type="spellEnd"/>
      <w:r w:rsidRPr="01CBE55C">
        <w:rPr>
          <w:rFonts w:eastAsiaTheme="minorEastAsia"/>
        </w:rPr>
        <w:t xml:space="preserve"> representando um método, ele é chamado implicitamente sempre que um método precisa ser convertido em </w:t>
      </w:r>
      <w:proofErr w:type="spellStart"/>
      <w:r w:rsidRPr="01CBE55C">
        <w:rPr>
          <w:rFonts w:eastAsiaTheme="minorEastAsia"/>
        </w:rPr>
        <w:t>String</w:t>
      </w:r>
      <w:proofErr w:type="spellEnd"/>
      <w:r w:rsidRPr="01CBE55C">
        <w:rPr>
          <w:rFonts w:eastAsiaTheme="minorEastAsia"/>
        </w:rPr>
        <w:t>.</w:t>
      </w:r>
    </w:p>
    <w:p w14:paraId="0480A69C" w14:textId="1EB65E16" w:rsidR="5FFD30C2" w:rsidRDefault="5310337B" w:rsidP="007016E9">
      <w:pPr>
        <w:pStyle w:val="PargrafodaLista"/>
        <w:numPr>
          <w:ilvl w:val="0"/>
          <w:numId w:val="19"/>
        </w:numPr>
        <w:rPr>
          <w:rFonts w:eastAsiaTheme="minorEastAsia"/>
        </w:rPr>
      </w:pPr>
      <w:r w:rsidRPr="01CBE55C">
        <w:rPr>
          <w:rFonts w:eastAsiaTheme="minorEastAsia"/>
        </w:rPr>
        <w:t xml:space="preserve">Método </w:t>
      </w:r>
      <w:proofErr w:type="spellStart"/>
      <w:ins w:id="406" w:author="Alessandra Paulino" w:date="2021-04-20T11:48:00Z">
        <w:r w:rsidR="00ED1A74">
          <w:rPr>
            <w:rFonts w:eastAsiaTheme="minorEastAsia"/>
          </w:rPr>
          <w:t>t</w:t>
        </w:r>
      </w:ins>
      <w:del w:id="407" w:author="Alessandra Paulino" w:date="2021-04-20T11:48:00Z">
        <w:r w:rsidRPr="01CBE55C" w:rsidDel="00ED1A74">
          <w:rPr>
            <w:rFonts w:eastAsiaTheme="minorEastAsia"/>
          </w:rPr>
          <w:delText>T</w:delText>
        </w:r>
      </w:del>
      <w:r w:rsidRPr="01CBE55C">
        <w:rPr>
          <w:rFonts w:eastAsiaTheme="minorEastAsia"/>
        </w:rPr>
        <w:t>oString</w:t>
      </w:r>
      <w:proofErr w:type="spellEnd"/>
      <w:r w:rsidRPr="01CBE55C">
        <w:rPr>
          <w:rFonts w:eastAsiaTheme="minorEastAsia"/>
        </w:rPr>
        <w:t xml:space="preserve"> retorna uma </w:t>
      </w:r>
      <w:proofErr w:type="spellStart"/>
      <w:r w:rsidRPr="01CBE55C">
        <w:rPr>
          <w:rFonts w:eastAsiaTheme="minorEastAsia"/>
        </w:rPr>
        <w:t>String</w:t>
      </w:r>
      <w:proofErr w:type="spellEnd"/>
      <w:r w:rsidRPr="01CBE55C">
        <w:rPr>
          <w:rFonts w:eastAsiaTheme="minorEastAsia"/>
        </w:rPr>
        <w:t xml:space="preserve"> representando uma classe, el</w:t>
      </w:r>
      <w:ins w:id="408" w:author="Alessandra Paulino" w:date="2021-04-20T11:49:00Z">
        <w:r w:rsidR="00482DDC">
          <w:rPr>
            <w:rFonts w:eastAsiaTheme="minorEastAsia"/>
          </w:rPr>
          <w:t>e</w:t>
        </w:r>
      </w:ins>
      <w:del w:id="409" w:author="Alessandra Paulino" w:date="2021-04-20T11:49:00Z">
        <w:r w:rsidRPr="01CBE55C" w:rsidDel="00482DDC">
          <w:rPr>
            <w:rFonts w:eastAsiaTheme="minorEastAsia"/>
          </w:rPr>
          <w:delText>a</w:delText>
        </w:r>
      </w:del>
      <w:r w:rsidRPr="01CBE55C">
        <w:rPr>
          <w:rFonts w:eastAsiaTheme="minorEastAsia"/>
        </w:rPr>
        <w:t xml:space="preserve"> é chamada implicitamente sempre que um objeto precisa ser convertido em </w:t>
      </w:r>
      <w:proofErr w:type="spellStart"/>
      <w:r w:rsidRPr="01CBE55C">
        <w:rPr>
          <w:rFonts w:eastAsiaTheme="minorEastAsia"/>
        </w:rPr>
        <w:t>String</w:t>
      </w:r>
      <w:proofErr w:type="spellEnd"/>
      <w:r w:rsidRPr="01CBE55C">
        <w:rPr>
          <w:rFonts w:eastAsiaTheme="minorEastAsia"/>
        </w:rPr>
        <w:t>.</w:t>
      </w:r>
    </w:p>
    <w:p w14:paraId="06776125" w14:textId="1F16937E" w:rsidR="5FFD30C2" w:rsidRDefault="5FFD30C2" w:rsidP="007016E9">
      <w:pPr>
        <w:pStyle w:val="PargrafodaLista"/>
        <w:numPr>
          <w:ilvl w:val="0"/>
          <w:numId w:val="19"/>
        </w:numPr>
        <w:rPr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 xml:space="preserve">Método </w:t>
      </w:r>
      <w:proofErr w:type="spellStart"/>
      <w:ins w:id="410" w:author="Alessandra Paulino" w:date="2021-04-20T11:48:00Z">
        <w:r w:rsidR="00ED1A74">
          <w:rPr>
            <w:rFonts w:eastAsiaTheme="minorEastAsia"/>
            <w:color w:val="70AD47" w:themeColor="accent6"/>
          </w:rPr>
          <w:t>t</w:t>
        </w:r>
      </w:ins>
      <w:del w:id="411" w:author="Alessandra Paulino" w:date="2021-04-20T11:48:00Z">
        <w:r w:rsidRPr="01CBE55C" w:rsidDel="00ED1A74">
          <w:rPr>
            <w:rFonts w:eastAsiaTheme="minorEastAsia"/>
            <w:color w:val="70AD47" w:themeColor="accent6"/>
          </w:rPr>
          <w:delText>T</w:delText>
        </w:r>
      </w:del>
      <w:r w:rsidRPr="01CBE55C">
        <w:rPr>
          <w:rFonts w:eastAsiaTheme="minorEastAsia"/>
          <w:color w:val="70AD47" w:themeColor="accent6"/>
        </w:rPr>
        <w:t>oString</w:t>
      </w:r>
      <w:proofErr w:type="spellEnd"/>
      <w:r w:rsidRPr="01CBE55C">
        <w:rPr>
          <w:rFonts w:eastAsiaTheme="minorEastAsia"/>
          <w:color w:val="70AD47" w:themeColor="accent6"/>
        </w:rPr>
        <w:t xml:space="preserve"> retorna uma </w:t>
      </w:r>
      <w:proofErr w:type="spellStart"/>
      <w:r w:rsidRPr="01CBE55C">
        <w:rPr>
          <w:rFonts w:eastAsiaTheme="minorEastAsia"/>
          <w:color w:val="70AD47" w:themeColor="accent6"/>
        </w:rPr>
        <w:t>String</w:t>
      </w:r>
      <w:proofErr w:type="spellEnd"/>
      <w:r w:rsidRPr="01CBE55C">
        <w:rPr>
          <w:rFonts w:eastAsiaTheme="minorEastAsia"/>
          <w:color w:val="70AD47" w:themeColor="accent6"/>
        </w:rPr>
        <w:t xml:space="preserve"> representando um objeto, ele é chamado implicitamente sempre que um objeto precisa ser convertido em </w:t>
      </w:r>
      <w:proofErr w:type="spellStart"/>
      <w:r w:rsidRPr="01CBE55C">
        <w:rPr>
          <w:rFonts w:eastAsiaTheme="minorEastAsia"/>
          <w:color w:val="70AD47" w:themeColor="accent6"/>
        </w:rPr>
        <w:t>String</w:t>
      </w:r>
      <w:proofErr w:type="spellEnd"/>
      <w:r w:rsidRPr="01CBE55C">
        <w:rPr>
          <w:rFonts w:eastAsiaTheme="minorEastAsia"/>
          <w:color w:val="70AD47" w:themeColor="accent6"/>
        </w:rPr>
        <w:t>.</w:t>
      </w:r>
    </w:p>
    <w:p w14:paraId="60EFE67F" w14:textId="6D7CC40B" w:rsidR="5FFD30C2" w:rsidRDefault="5FFD30C2" w:rsidP="23A87E73">
      <w:pPr>
        <w:rPr>
          <w:rFonts w:eastAsiaTheme="minorEastAsia"/>
        </w:rPr>
      </w:pPr>
      <w:r w:rsidRPr="23A87E73">
        <w:rPr>
          <w:rFonts w:eastAsiaTheme="minorEastAsia"/>
        </w:rPr>
        <w:t>2 p – Qual a palavra-chave utilizada para a representação de herança em um código?</w:t>
      </w:r>
    </w:p>
    <w:p w14:paraId="66E43A1B" w14:textId="495227F9" w:rsidR="5FFD30C2" w:rsidRDefault="5FFD30C2" w:rsidP="007016E9">
      <w:pPr>
        <w:pStyle w:val="PargrafodaLista"/>
        <w:numPr>
          <w:ilvl w:val="0"/>
          <w:numId w:val="18"/>
        </w:numPr>
        <w:rPr>
          <w:rFonts w:eastAsiaTheme="minorEastAsia"/>
          <w:color w:val="70AD47" w:themeColor="accent6"/>
        </w:rPr>
      </w:pPr>
      <w:proofErr w:type="spellStart"/>
      <w:r w:rsidRPr="23A87E73">
        <w:rPr>
          <w:rFonts w:eastAsiaTheme="minorEastAsia"/>
          <w:color w:val="70AD47" w:themeColor="accent6"/>
        </w:rPr>
        <w:t>Extends</w:t>
      </w:r>
      <w:proofErr w:type="spellEnd"/>
    </w:p>
    <w:p w14:paraId="2654AAA3" w14:textId="686A5A5E" w:rsidR="5FFD30C2" w:rsidRDefault="5FFD30C2" w:rsidP="007016E9">
      <w:pPr>
        <w:pStyle w:val="PargrafodaLista"/>
        <w:numPr>
          <w:ilvl w:val="0"/>
          <w:numId w:val="18"/>
        </w:numPr>
      </w:pPr>
      <w:proofErr w:type="spellStart"/>
      <w:r w:rsidRPr="23A87E73">
        <w:rPr>
          <w:rFonts w:eastAsiaTheme="minorEastAsia"/>
        </w:rPr>
        <w:t>Heritage</w:t>
      </w:r>
      <w:proofErr w:type="spellEnd"/>
    </w:p>
    <w:p w14:paraId="773EB3B4" w14:textId="645DCA64" w:rsidR="5FFD30C2" w:rsidRDefault="5FFD30C2" w:rsidP="007016E9">
      <w:pPr>
        <w:pStyle w:val="PargrafodaLista"/>
        <w:numPr>
          <w:ilvl w:val="0"/>
          <w:numId w:val="18"/>
        </w:numPr>
      </w:pPr>
      <w:r w:rsidRPr="23A87E73">
        <w:rPr>
          <w:rFonts w:eastAsiaTheme="minorEastAsia"/>
        </w:rPr>
        <w:t>New</w:t>
      </w:r>
    </w:p>
    <w:p w14:paraId="0837A2CB" w14:textId="5473D2BE" w:rsidR="5FFD30C2" w:rsidRDefault="5FFD30C2" w:rsidP="007016E9">
      <w:pPr>
        <w:pStyle w:val="PargrafodaLista"/>
        <w:numPr>
          <w:ilvl w:val="0"/>
          <w:numId w:val="18"/>
        </w:numPr>
      </w:pPr>
      <w:proofErr w:type="spellStart"/>
      <w:r w:rsidRPr="23A87E73">
        <w:rPr>
          <w:rFonts w:eastAsiaTheme="minorEastAsia"/>
        </w:rPr>
        <w:t>Import</w:t>
      </w:r>
      <w:proofErr w:type="spellEnd"/>
    </w:p>
    <w:p w14:paraId="43C10D63" w14:textId="0AA548BD" w:rsidR="30D4A53A" w:rsidRDefault="30D4A53A" w:rsidP="23A87E73">
      <w:pPr>
        <w:rPr>
          <w:rFonts w:eastAsiaTheme="minorEastAsia"/>
        </w:rPr>
      </w:pPr>
      <w:r w:rsidRPr="23A87E73">
        <w:rPr>
          <w:rFonts w:eastAsiaTheme="minorEastAsia"/>
        </w:rPr>
        <w:t>3 p – O que significa a notação @Override em um código em Java?</w:t>
      </w:r>
    </w:p>
    <w:p w14:paraId="56892E85" w14:textId="22B4671C" w:rsidR="30D4A53A" w:rsidRDefault="7015C788" w:rsidP="007016E9">
      <w:pPr>
        <w:pStyle w:val="PargrafodaLista"/>
        <w:numPr>
          <w:ilvl w:val="0"/>
          <w:numId w:val="17"/>
        </w:numPr>
        <w:rPr>
          <w:rFonts w:eastAsiaTheme="minorEastAsia"/>
        </w:rPr>
      </w:pPr>
      <w:r w:rsidRPr="01CBE55C">
        <w:rPr>
          <w:rFonts w:eastAsiaTheme="minorEastAsia"/>
        </w:rPr>
        <w:t>Para evitar a sobrecarga intencional indicando que um método sobrecarrega um método de superclasse indireta.</w:t>
      </w:r>
    </w:p>
    <w:p w14:paraId="26F2F11B" w14:textId="4092F11B" w:rsidR="30D4A53A" w:rsidRDefault="7015C788" w:rsidP="007016E9">
      <w:pPr>
        <w:pStyle w:val="PargrafodaLista"/>
        <w:numPr>
          <w:ilvl w:val="0"/>
          <w:numId w:val="17"/>
        </w:numPr>
        <w:rPr>
          <w:rFonts w:eastAsiaTheme="minorEastAsia"/>
        </w:rPr>
      </w:pPr>
      <w:r w:rsidRPr="01CBE55C">
        <w:rPr>
          <w:rFonts w:eastAsiaTheme="minorEastAsia"/>
        </w:rPr>
        <w:t>Para evitar a sobrecarga</w:t>
      </w:r>
      <w:del w:id="412" w:author="Alessandra Paulino" w:date="2021-04-20T11:50:00Z">
        <w:r w:rsidRPr="01CBE55C" w:rsidDel="003C415B">
          <w:rPr>
            <w:rFonts w:eastAsiaTheme="minorEastAsia"/>
          </w:rPr>
          <w:delText xml:space="preserve"> não</w:delText>
        </w:r>
      </w:del>
      <w:r w:rsidRPr="01CBE55C">
        <w:rPr>
          <w:rFonts w:eastAsiaTheme="minorEastAsia"/>
        </w:rPr>
        <w:t xml:space="preserve"> intencional indicando que um método sobrecarrega um método de superclasse direta.</w:t>
      </w:r>
    </w:p>
    <w:p w14:paraId="782FA670" w14:textId="224BB67D" w:rsidR="7F470D6A" w:rsidRDefault="7F470D6A" w:rsidP="007016E9">
      <w:pPr>
        <w:pStyle w:val="PargrafodaLista"/>
        <w:numPr>
          <w:ilvl w:val="0"/>
          <w:numId w:val="17"/>
        </w:numPr>
        <w:spacing w:after="0"/>
        <w:rPr>
          <w:rFonts w:eastAsiaTheme="minorEastAsia"/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>Para evitar a sobrecarga não intencional indicando que um método sobrecarrega um método de superclasse.</w:t>
      </w:r>
      <w:r w:rsidR="140DF87F" w:rsidRPr="01CBE55C">
        <w:rPr>
          <w:rFonts w:eastAsiaTheme="minorEastAsia"/>
          <w:color w:val="70AD47" w:themeColor="accent6"/>
        </w:rPr>
        <w:t xml:space="preserve"> </w:t>
      </w:r>
    </w:p>
    <w:p w14:paraId="6377A43A" w14:textId="28A7656C" w:rsidR="30D4A53A" w:rsidRDefault="349D10FC" w:rsidP="007016E9">
      <w:pPr>
        <w:pStyle w:val="PargrafodaLista"/>
        <w:numPr>
          <w:ilvl w:val="0"/>
          <w:numId w:val="17"/>
        </w:numPr>
        <w:spacing w:after="0"/>
        <w:rPr>
          <w:rFonts w:eastAsiaTheme="minorEastAsia"/>
          <w:color w:val="000000" w:themeColor="text1"/>
        </w:rPr>
      </w:pPr>
      <w:r w:rsidRPr="01CBE55C">
        <w:rPr>
          <w:rFonts w:eastAsiaTheme="minorEastAsia"/>
        </w:rPr>
        <w:t>Para evitar a sobrecarga não intencional indicando que um método sobrecarrega um método de subclasse.</w:t>
      </w:r>
    </w:p>
    <w:p w14:paraId="6F632028" w14:textId="53899F59" w:rsidR="30D4A53A" w:rsidRDefault="30D4A53A" w:rsidP="01CBE55C">
      <w:pPr>
        <w:rPr>
          <w:rFonts w:eastAsiaTheme="minorEastAsia"/>
        </w:rPr>
      </w:pPr>
    </w:p>
    <w:p w14:paraId="484BA858" w14:textId="5CE50186" w:rsidR="5BFB6FD4" w:rsidRPr="00FE5206" w:rsidRDefault="5BFB6FD4" w:rsidP="23A87E73">
      <w:pPr>
        <w:rPr>
          <w:rFonts w:eastAsiaTheme="minorEastAsia"/>
          <w:color w:val="FF0000"/>
          <w:rPrChange w:id="413" w:author="Alessandra Paulino" w:date="2021-04-20T11:51:00Z">
            <w:rPr>
              <w:rFonts w:eastAsiaTheme="minorEastAsia"/>
            </w:rPr>
          </w:rPrChange>
        </w:rPr>
      </w:pPr>
      <w:commentRangeStart w:id="414"/>
      <w:r w:rsidRPr="00FE5206">
        <w:rPr>
          <w:rFonts w:eastAsiaTheme="minorEastAsia"/>
          <w:color w:val="FF0000"/>
          <w:rPrChange w:id="415" w:author="Alessandra Paulino" w:date="2021-04-20T11:51:00Z">
            <w:rPr>
              <w:rFonts w:eastAsiaTheme="minorEastAsia"/>
            </w:rPr>
          </w:rPrChange>
        </w:rPr>
        <w:t xml:space="preserve">4p – O que significa </w:t>
      </w:r>
      <w:r w:rsidR="3161B51A" w:rsidRPr="00FE5206">
        <w:rPr>
          <w:rFonts w:eastAsiaTheme="minorEastAsia"/>
          <w:color w:val="FF0000"/>
          <w:rPrChange w:id="416" w:author="Alessandra Paulino" w:date="2021-04-20T11:51:00Z">
            <w:rPr>
              <w:rFonts w:eastAsiaTheme="minorEastAsia"/>
            </w:rPr>
          </w:rPrChange>
        </w:rPr>
        <w:t xml:space="preserve">utilizar </w:t>
      </w:r>
      <w:r w:rsidR="4CBB0FF6" w:rsidRPr="00FE5206">
        <w:rPr>
          <w:rFonts w:eastAsiaTheme="minorEastAsia"/>
          <w:color w:val="FF0000"/>
          <w:rPrChange w:id="417" w:author="Alessandra Paulino" w:date="2021-04-20T11:51:00Z">
            <w:rPr>
              <w:rFonts w:eastAsiaTheme="minorEastAsia"/>
            </w:rPr>
          </w:rPrChange>
        </w:rPr>
        <w:t>a palavra</w:t>
      </w:r>
      <w:r w:rsidRPr="00FE5206">
        <w:rPr>
          <w:rFonts w:eastAsiaTheme="minorEastAsia"/>
          <w:color w:val="FF0000"/>
          <w:rPrChange w:id="418" w:author="Alessandra Paulino" w:date="2021-04-20T11:51:00Z">
            <w:rPr>
              <w:rFonts w:eastAsiaTheme="minorEastAsia"/>
            </w:rPr>
          </w:rPrChange>
        </w:rPr>
        <w:t>-chave super?</w:t>
      </w:r>
      <w:commentRangeEnd w:id="414"/>
      <w:r w:rsidR="00FE5206">
        <w:rPr>
          <w:rStyle w:val="Refdecomentrio"/>
        </w:rPr>
        <w:commentReference w:id="414"/>
      </w:r>
    </w:p>
    <w:p w14:paraId="4F6BB011" w14:textId="34C7791C" w:rsidR="13C0CF53" w:rsidRDefault="13C0CF53" w:rsidP="01CBE55C">
      <w:pPr>
        <w:pStyle w:val="PargrafodaLista"/>
        <w:numPr>
          <w:ilvl w:val="0"/>
          <w:numId w:val="15"/>
        </w:numPr>
        <w:rPr>
          <w:rFonts w:eastAsiaTheme="minorEastAsia"/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 xml:space="preserve">Utilizar </w:t>
      </w:r>
      <w:r w:rsidR="66A41085" w:rsidRPr="01CBE55C">
        <w:rPr>
          <w:rFonts w:eastAsiaTheme="minorEastAsia"/>
          <w:color w:val="70AD47" w:themeColor="accent6"/>
        </w:rPr>
        <w:t>a palavra super</w:t>
      </w:r>
      <w:r w:rsidR="02903C3D" w:rsidRPr="01CBE55C">
        <w:rPr>
          <w:rFonts w:eastAsiaTheme="minorEastAsia"/>
          <w:color w:val="70AD47" w:themeColor="accent6"/>
        </w:rPr>
        <w:t xml:space="preserve"> significa acessar os membros da superclasse sobrescritos.</w:t>
      </w:r>
    </w:p>
    <w:p w14:paraId="75489A01" w14:textId="5D12CB79" w:rsidR="056D5516" w:rsidRDefault="056D5516" w:rsidP="01CBE55C">
      <w:pPr>
        <w:pStyle w:val="PargrafodaLista"/>
        <w:numPr>
          <w:ilvl w:val="0"/>
          <w:numId w:val="15"/>
        </w:numPr>
        <w:rPr>
          <w:rFonts w:eastAsiaTheme="minorEastAsia"/>
        </w:rPr>
      </w:pPr>
      <w:r w:rsidRPr="01CBE55C">
        <w:rPr>
          <w:rFonts w:eastAsiaTheme="minorEastAsia"/>
        </w:rPr>
        <w:t>Utilizar a palavra super significa acessar os membros da superclasse direta.</w:t>
      </w:r>
    </w:p>
    <w:p w14:paraId="44C883D0" w14:textId="0ED91E3C" w:rsidR="056D5516" w:rsidRDefault="056D5516" w:rsidP="01CBE55C">
      <w:pPr>
        <w:pStyle w:val="PargrafodaLista"/>
        <w:numPr>
          <w:ilvl w:val="0"/>
          <w:numId w:val="15"/>
        </w:numPr>
        <w:rPr>
          <w:rFonts w:eastAsiaTheme="minorEastAsia"/>
        </w:rPr>
      </w:pPr>
      <w:r w:rsidRPr="01CBE55C">
        <w:rPr>
          <w:rFonts w:eastAsiaTheme="minorEastAsia"/>
        </w:rPr>
        <w:t>Utilizar a palavra super significa acessar os membros da superclasse indireta.</w:t>
      </w:r>
    </w:p>
    <w:p w14:paraId="727C83BF" w14:textId="6B3C55FD" w:rsidR="056D5516" w:rsidRDefault="056D5516" w:rsidP="01CBE55C">
      <w:pPr>
        <w:pStyle w:val="PargrafodaLista"/>
        <w:numPr>
          <w:ilvl w:val="0"/>
          <w:numId w:val="15"/>
        </w:numPr>
        <w:rPr>
          <w:rFonts w:eastAsiaTheme="minorEastAsia"/>
        </w:rPr>
      </w:pPr>
      <w:r w:rsidRPr="01CBE55C">
        <w:rPr>
          <w:rFonts w:eastAsiaTheme="minorEastAsia"/>
        </w:rPr>
        <w:t>Utilizar a palavra super significa acessar os membros da superclasse.</w:t>
      </w:r>
    </w:p>
    <w:p w14:paraId="4CF6C4A6" w14:textId="36EAEF86" w:rsidR="1C955ACC" w:rsidRDefault="1C955ACC" w:rsidP="23A87E73">
      <w:pPr>
        <w:jc w:val="center"/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</w:pPr>
      <w:r w:rsidRPr="23A87E73"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  <w:t>Polimorfismo</w:t>
      </w:r>
    </w:p>
    <w:p w14:paraId="23A2DAE7" w14:textId="285EB400" w:rsidR="1893ED3A" w:rsidRDefault="1893ED3A" w:rsidP="23A87E73">
      <w:pPr>
        <w:rPr>
          <w:rFonts w:eastAsiaTheme="minorEastAsia"/>
        </w:rPr>
      </w:pPr>
      <w:r w:rsidRPr="23A87E73">
        <w:rPr>
          <w:rFonts w:eastAsiaTheme="minorEastAsia"/>
        </w:rPr>
        <w:t>1 – O que é Polimorfismo?</w:t>
      </w:r>
    </w:p>
    <w:p w14:paraId="605689E3" w14:textId="19E0A2A3" w:rsidR="33C285FD" w:rsidRDefault="33C285FD" w:rsidP="01CBE55C">
      <w:pPr>
        <w:pStyle w:val="PargrafodaLista"/>
        <w:numPr>
          <w:ilvl w:val="0"/>
          <w:numId w:val="12"/>
        </w:numPr>
        <w:rPr>
          <w:rFonts w:eastAsiaTheme="minorEastAsia"/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 xml:space="preserve">O polimorfismo permite escrever programas que processam objetos que compartilham </w:t>
      </w:r>
      <w:del w:id="419" w:author="Alessandra Paulino" w:date="2021-04-20T11:51:00Z">
        <w:r w:rsidRPr="01CBE55C" w:rsidDel="009F6AF9">
          <w:rPr>
            <w:rFonts w:eastAsiaTheme="minorEastAsia"/>
            <w:color w:val="70AD47" w:themeColor="accent6"/>
          </w:rPr>
          <w:delText>a mesma classe</w:delText>
        </w:r>
      </w:del>
      <w:ins w:id="420" w:author="Alessandra Paulino" w:date="2021-04-20T11:51:00Z">
        <w:r w:rsidR="009F6AF9">
          <w:rPr>
            <w:rFonts w:eastAsiaTheme="minorEastAsia"/>
            <w:color w:val="70AD47" w:themeColor="accent6"/>
          </w:rPr>
          <w:t>uma</w:t>
        </w:r>
      </w:ins>
      <w:r w:rsidRPr="01CBE55C">
        <w:rPr>
          <w:rFonts w:eastAsiaTheme="minorEastAsia"/>
          <w:color w:val="70AD47" w:themeColor="accent6"/>
        </w:rPr>
        <w:t xml:space="preserve"> superclasse em uma hierarquia de classes como se todos os objetos </w:t>
      </w:r>
      <w:r w:rsidR="63767405" w:rsidRPr="01CBE55C">
        <w:rPr>
          <w:rFonts w:eastAsiaTheme="minorEastAsia"/>
          <w:color w:val="70AD47" w:themeColor="accent6"/>
        </w:rPr>
        <w:t>fossem objetos da superclasse.</w:t>
      </w:r>
    </w:p>
    <w:p w14:paraId="54511B40" w14:textId="3216738C" w:rsidR="63767405" w:rsidRDefault="212B7907" w:rsidP="01CBE55C">
      <w:pPr>
        <w:pStyle w:val="PargrafodaLista"/>
        <w:numPr>
          <w:ilvl w:val="0"/>
          <w:numId w:val="12"/>
        </w:numPr>
        <w:rPr>
          <w:rFonts w:eastAsiaTheme="minorEastAsia"/>
        </w:rPr>
      </w:pPr>
      <w:r w:rsidRPr="01CBE55C">
        <w:rPr>
          <w:rFonts w:eastAsiaTheme="minorEastAsia"/>
        </w:rPr>
        <w:t>É uma forma de reutilização de software em que uma nova classe é criada absorvendo membros de uma classe de uma classe existente e aprimorada com capacidades novas ou modificadas.</w:t>
      </w:r>
    </w:p>
    <w:p w14:paraId="006E39B0" w14:textId="6BECD1B6" w:rsidR="63767405" w:rsidRDefault="212B7907" w:rsidP="01CBE55C">
      <w:pPr>
        <w:pStyle w:val="PargrafodaLista"/>
        <w:numPr>
          <w:ilvl w:val="0"/>
          <w:numId w:val="12"/>
        </w:numPr>
      </w:pPr>
      <w:r w:rsidRPr="01CBE55C">
        <w:rPr>
          <w:rFonts w:eastAsiaTheme="minorEastAsia"/>
        </w:rPr>
        <w:t>O polimorfismo é muitas formas de escrever o mesmo método.</w:t>
      </w:r>
    </w:p>
    <w:p w14:paraId="64BE3A2A" w14:textId="03DE485D" w:rsidR="63767405" w:rsidRDefault="212B7907" w:rsidP="01CBE55C">
      <w:pPr>
        <w:pStyle w:val="PargrafodaLista"/>
        <w:numPr>
          <w:ilvl w:val="0"/>
          <w:numId w:val="12"/>
        </w:numPr>
        <w:rPr>
          <w:rFonts w:eastAsiaTheme="minorEastAsia"/>
        </w:rPr>
      </w:pPr>
      <w:r w:rsidRPr="01CBE55C">
        <w:rPr>
          <w:rFonts w:eastAsiaTheme="minorEastAsia"/>
        </w:rPr>
        <w:lastRenderedPageBreak/>
        <w:t>O polimorfismo permite sobrescrever programas que processam objetos que compartilham a mesma classe subclasse em uma hierarquia de classes como se todos os objetos fossem objetos da subclasse.</w:t>
      </w:r>
    </w:p>
    <w:p w14:paraId="627E6F69" w14:textId="7BBD53C8" w:rsidR="63767405" w:rsidRDefault="63767405" w:rsidP="23A87E73">
      <w:pPr>
        <w:rPr>
          <w:rFonts w:eastAsiaTheme="minorEastAsia"/>
        </w:rPr>
      </w:pPr>
      <w:r w:rsidRPr="23A87E73">
        <w:rPr>
          <w:rFonts w:eastAsiaTheme="minorEastAsia"/>
        </w:rPr>
        <w:t>2 – Qual a funcionalidade do Polimorf</w:t>
      </w:r>
      <w:r w:rsidR="1407F362" w:rsidRPr="23A87E73">
        <w:rPr>
          <w:rFonts w:eastAsiaTheme="minorEastAsia"/>
        </w:rPr>
        <w:t>ismo?</w:t>
      </w:r>
    </w:p>
    <w:p w14:paraId="5BBCB4A8" w14:textId="012116F0" w:rsidR="1407F362" w:rsidRDefault="2C733FC7" w:rsidP="01CBE55C">
      <w:pPr>
        <w:pStyle w:val="PargrafodaLista"/>
        <w:numPr>
          <w:ilvl w:val="0"/>
          <w:numId w:val="11"/>
        </w:numPr>
        <w:rPr>
          <w:rFonts w:eastAsiaTheme="minorEastAsia"/>
        </w:rPr>
      </w:pPr>
      <w:r w:rsidRPr="01CBE55C">
        <w:rPr>
          <w:rFonts w:eastAsiaTheme="minorEastAsia"/>
        </w:rPr>
        <w:t>Podemos projetar e implementar sistemas que são facilmente extensíveis. Novos objetos podem ser adicionados com pouca ou nenhuma modificação a partes gerais do programa.</w:t>
      </w:r>
    </w:p>
    <w:p w14:paraId="0447AA9D" w14:textId="046ABAAD" w:rsidR="1407F362" w:rsidRDefault="2C733FC7" w:rsidP="01CBE55C">
      <w:pPr>
        <w:pStyle w:val="PargrafodaLista"/>
        <w:numPr>
          <w:ilvl w:val="0"/>
          <w:numId w:val="11"/>
        </w:numPr>
        <w:rPr>
          <w:rFonts w:eastAsiaTheme="minorEastAsia"/>
        </w:rPr>
      </w:pPr>
      <w:r w:rsidRPr="01CBE55C">
        <w:rPr>
          <w:rFonts w:eastAsiaTheme="minorEastAsia"/>
        </w:rPr>
        <w:t>Podemos projetar e implementar sistemas que são facilmente extensíveis. Novos métodos podem ser adicionados com pouca ou nenhuma modificação a partes gerais do programa.</w:t>
      </w:r>
    </w:p>
    <w:p w14:paraId="54BBCD87" w14:textId="2EBF07A9" w:rsidR="1407F362" w:rsidRDefault="1407F362" w:rsidP="01CBE55C">
      <w:pPr>
        <w:pStyle w:val="PargrafodaLista"/>
        <w:numPr>
          <w:ilvl w:val="0"/>
          <w:numId w:val="11"/>
        </w:numPr>
        <w:rPr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>Podemos projetar e implementar sistemas que são facilmente extensíveis. Novas classes podem ser adicionadas com pouca ou nenhuma modifica</w:t>
      </w:r>
      <w:r w:rsidR="1D168649" w:rsidRPr="01CBE55C">
        <w:rPr>
          <w:rFonts w:eastAsiaTheme="minorEastAsia"/>
          <w:color w:val="70AD47" w:themeColor="accent6"/>
        </w:rPr>
        <w:t>ção a partes gerais do programa.</w:t>
      </w:r>
    </w:p>
    <w:p w14:paraId="13C16E0D" w14:textId="7C33F939" w:rsidR="1D168649" w:rsidRDefault="7527EBC5" w:rsidP="01CBE55C">
      <w:pPr>
        <w:pStyle w:val="PargrafodaLista"/>
        <w:numPr>
          <w:ilvl w:val="0"/>
          <w:numId w:val="11"/>
        </w:numPr>
      </w:pPr>
      <w:r w:rsidRPr="01CBE55C">
        <w:rPr>
          <w:rFonts w:eastAsiaTheme="minorEastAsia"/>
        </w:rPr>
        <w:t>A funcionalidade do polimorfismo é a mesma da herança em Java.</w:t>
      </w:r>
    </w:p>
    <w:p w14:paraId="529CD94D" w14:textId="6AA53715" w:rsidR="1D168649" w:rsidRDefault="1D168649" w:rsidP="23A87E73">
      <w:pPr>
        <w:rPr>
          <w:rFonts w:eastAsiaTheme="minorEastAsia"/>
        </w:rPr>
      </w:pPr>
      <w:r w:rsidRPr="23A87E73">
        <w:rPr>
          <w:rFonts w:eastAsiaTheme="minorEastAsia"/>
        </w:rPr>
        <w:t>3 – Indique a sentença incorreta em relação a classes e métodos abstratos:</w:t>
      </w:r>
    </w:p>
    <w:p w14:paraId="15F3BF35" w14:textId="55B424F3" w:rsidR="0B6F5983" w:rsidRDefault="0B6F5983" w:rsidP="23A87E73">
      <w:pPr>
        <w:pStyle w:val="PargrafodaLista"/>
        <w:numPr>
          <w:ilvl w:val="0"/>
          <w:numId w:val="10"/>
        </w:numPr>
        <w:rPr>
          <w:rFonts w:eastAsiaTheme="minorEastAsia"/>
        </w:rPr>
      </w:pPr>
      <w:r w:rsidRPr="23A87E73">
        <w:rPr>
          <w:rFonts w:eastAsiaTheme="minorEastAsia"/>
        </w:rPr>
        <w:t>As classes abstratas não podem ser utilizadas para instanciar objetos</w:t>
      </w:r>
      <w:del w:id="421" w:author="Alessandra Paulino" w:date="2021-04-20T11:54:00Z">
        <w:r w:rsidRPr="23A87E73" w:rsidDel="00B43BAB">
          <w:rPr>
            <w:rFonts w:eastAsiaTheme="minorEastAsia"/>
          </w:rPr>
          <w:delText>, pois são incompletas</w:delText>
        </w:r>
      </w:del>
      <w:r w:rsidRPr="23A87E73">
        <w:rPr>
          <w:rFonts w:eastAsiaTheme="minorEastAsia"/>
        </w:rPr>
        <w:t>.</w:t>
      </w:r>
    </w:p>
    <w:p w14:paraId="58F6A5D2" w14:textId="43EB70F8" w:rsidR="0B6F5983" w:rsidRDefault="0B6F5983" w:rsidP="23A87E73">
      <w:pPr>
        <w:pStyle w:val="PargrafodaLista"/>
        <w:numPr>
          <w:ilvl w:val="0"/>
          <w:numId w:val="10"/>
        </w:numPr>
      </w:pPr>
      <w:r w:rsidRPr="23A87E73">
        <w:rPr>
          <w:rFonts w:eastAsiaTheme="minorEastAsia"/>
        </w:rPr>
        <w:t>Uma classe que contém qualquer método abstrato deve ser declarada como uma classe abstrata mesmo se contiver alguns métodos concretos.</w:t>
      </w:r>
    </w:p>
    <w:p w14:paraId="733534F8" w14:textId="7ED40CB6" w:rsidR="4A83075E" w:rsidRDefault="4A83075E" w:rsidP="23A87E73">
      <w:pPr>
        <w:pStyle w:val="PargrafodaLista"/>
        <w:numPr>
          <w:ilvl w:val="0"/>
          <w:numId w:val="10"/>
        </w:numPr>
      </w:pPr>
      <w:r w:rsidRPr="23A87E73">
        <w:rPr>
          <w:rFonts w:eastAsiaTheme="minorEastAsia"/>
        </w:rPr>
        <w:t>As classes que podem ser utilizadas para instanciar objetos são chamadas de concretas. Essas classes fornecem implementaçõe</w:t>
      </w:r>
      <w:r w:rsidR="44A0A31C" w:rsidRPr="23A87E73">
        <w:rPr>
          <w:rFonts w:eastAsiaTheme="minorEastAsia"/>
        </w:rPr>
        <w:t>s de cada método que declara.</w:t>
      </w:r>
    </w:p>
    <w:p w14:paraId="16AC2371" w14:textId="1BA87EE6" w:rsidR="44A0A31C" w:rsidRDefault="44A0A31C" w:rsidP="23A87E73">
      <w:pPr>
        <w:pStyle w:val="PargrafodaLista"/>
        <w:numPr>
          <w:ilvl w:val="0"/>
          <w:numId w:val="10"/>
        </w:numPr>
        <w:rPr>
          <w:color w:val="70AD47" w:themeColor="accent6"/>
        </w:rPr>
      </w:pPr>
      <w:r w:rsidRPr="23A87E73">
        <w:rPr>
          <w:rFonts w:eastAsiaTheme="minorEastAsia"/>
          <w:color w:val="70AD47" w:themeColor="accent6"/>
        </w:rPr>
        <w:t>O polimorfismo não é eficaz para implementar sistemas em camadas.</w:t>
      </w:r>
      <w:r>
        <w:br/>
      </w:r>
    </w:p>
    <w:p w14:paraId="63CFFA31" w14:textId="096E56FF" w:rsidR="6D0120E5" w:rsidRDefault="6D0120E5" w:rsidP="23A87E73">
      <w:pPr>
        <w:rPr>
          <w:rFonts w:eastAsiaTheme="minorEastAsia"/>
        </w:rPr>
      </w:pPr>
      <w:r w:rsidRPr="23A87E73">
        <w:rPr>
          <w:rFonts w:eastAsiaTheme="minorEastAsia"/>
        </w:rPr>
        <w:t>4 – Qual o propósito da classe abstrata?</w:t>
      </w:r>
    </w:p>
    <w:p w14:paraId="5246A7BF" w14:textId="2578361A" w:rsidR="4AE3FA2D" w:rsidRDefault="218C0897" w:rsidP="01CBE55C">
      <w:pPr>
        <w:pStyle w:val="PargrafodaLista"/>
        <w:numPr>
          <w:ilvl w:val="0"/>
          <w:numId w:val="9"/>
        </w:numPr>
        <w:rPr>
          <w:rFonts w:eastAsiaTheme="minorEastAsia"/>
        </w:rPr>
      </w:pPr>
      <w:r w:rsidRPr="01CBE55C">
        <w:rPr>
          <w:rFonts w:eastAsiaTheme="minorEastAsia"/>
        </w:rPr>
        <w:t>O propósito principal de uma classe abstrata é fornecer uma subclasse apropriada a partir da qual outras classes podem instanciar, e, compartilhar um design comum.</w:t>
      </w:r>
    </w:p>
    <w:p w14:paraId="1731E6C4" w14:textId="5EAC7E5D" w:rsidR="4AE3FA2D" w:rsidRDefault="4AE3FA2D" w:rsidP="01CBE55C">
      <w:pPr>
        <w:pStyle w:val="PargrafodaLista"/>
        <w:numPr>
          <w:ilvl w:val="0"/>
          <w:numId w:val="9"/>
        </w:numPr>
        <w:rPr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>O propósito principal de uma classe abstrata é fornecer uma superclasse apropriada a partir da qual outras classes podem herdar</w:t>
      </w:r>
      <w:del w:id="422" w:author="Alessandra Paulino" w:date="2021-04-20T11:55:00Z">
        <w:r w:rsidRPr="01CBE55C" w:rsidDel="00805AFD">
          <w:rPr>
            <w:rFonts w:eastAsiaTheme="minorEastAsia"/>
            <w:color w:val="70AD47" w:themeColor="accent6"/>
          </w:rPr>
          <w:delText>,</w:delText>
        </w:r>
      </w:del>
      <w:r w:rsidRPr="01CBE55C">
        <w:rPr>
          <w:rFonts w:eastAsiaTheme="minorEastAsia"/>
          <w:color w:val="70AD47" w:themeColor="accent6"/>
        </w:rPr>
        <w:t xml:space="preserve"> e</w:t>
      </w:r>
      <w:del w:id="423" w:author="Alessandra Paulino" w:date="2021-04-20T11:55:00Z">
        <w:r w:rsidRPr="01CBE55C" w:rsidDel="00805AFD">
          <w:rPr>
            <w:rFonts w:eastAsiaTheme="minorEastAsia"/>
            <w:color w:val="70AD47" w:themeColor="accent6"/>
          </w:rPr>
          <w:delText>,</w:delText>
        </w:r>
      </w:del>
      <w:r w:rsidRPr="01CBE55C">
        <w:rPr>
          <w:rFonts w:eastAsiaTheme="minorEastAsia"/>
          <w:color w:val="70AD47" w:themeColor="accent6"/>
        </w:rPr>
        <w:t xml:space="preserve"> </w:t>
      </w:r>
      <w:r w:rsidR="2AA53570" w:rsidRPr="01CBE55C">
        <w:rPr>
          <w:rFonts w:eastAsiaTheme="minorEastAsia"/>
          <w:color w:val="70AD47" w:themeColor="accent6"/>
        </w:rPr>
        <w:t>compartilhar um design comum.</w:t>
      </w:r>
    </w:p>
    <w:p w14:paraId="135963BF" w14:textId="55F95110" w:rsidR="2AA53570" w:rsidRDefault="3674CD7A" w:rsidP="01CBE55C">
      <w:pPr>
        <w:pStyle w:val="PargrafodaLista"/>
        <w:numPr>
          <w:ilvl w:val="0"/>
          <w:numId w:val="9"/>
        </w:numPr>
        <w:rPr>
          <w:rFonts w:eastAsiaTheme="minorEastAsia"/>
        </w:rPr>
      </w:pPr>
      <w:r w:rsidRPr="01CBE55C">
        <w:rPr>
          <w:rFonts w:eastAsiaTheme="minorEastAsia"/>
        </w:rPr>
        <w:t>O propósito principal de uma classe abstrata é abstrair objetos em comum.</w:t>
      </w:r>
    </w:p>
    <w:p w14:paraId="4F8C6CA1" w14:textId="440D05A8" w:rsidR="3674CD7A" w:rsidRDefault="3674CD7A" w:rsidP="01CBE55C">
      <w:pPr>
        <w:pStyle w:val="PargrafodaLista"/>
        <w:numPr>
          <w:ilvl w:val="0"/>
          <w:numId w:val="9"/>
        </w:numPr>
        <w:rPr>
          <w:rFonts w:eastAsiaTheme="minorEastAsia"/>
        </w:rPr>
      </w:pPr>
      <w:r w:rsidRPr="01CBE55C">
        <w:rPr>
          <w:rFonts w:eastAsiaTheme="minorEastAsia"/>
        </w:rPr>
        <w:t>O propósito principal de uma classe abstrata é fornecer uma superclasse para compartilhar métodos comuns entre si.</w:t>
      </w:r>
    </w:p>
    <w:p w14:paraId="46460AC1" w14:textId="3B94797E" w:rsidR="01CBE55C" w:rsidRDefault="01CBE55C" w:rsidP="01CBE55C">
      <w:pPr>
        <w:rPr>
          <w:rFonts w:eastAsiaTheme="minorEastAsia"/>
        </w:rPr>
      </w:pPr>
    </w:p>
    <w:p w14:paraId="350FDFAD" w14:textId="6D5596B9" w:rsidR="2AA53570" w:rsidRDefault="2AA53570" w:rsidP="23A87E73">
      <w:pPr>
        <w:rPr>
          <w:rFonts w:eastAsiaTheme="minorEastAsia"/>
        </w:rPr>
      </w:pPr>
      <w:r w:rsidRPr="23A87E73">
        <w:rPr>
          <w:rFonts w:eastAsiaTheme="minorEastAsia"/>
        </w:rPr>
        <w:t xml:space="preserve">5 – </w:t>
      </w:r>
      <w:r w:rsidR="36DFF6FC" w:rsidRPr="23A87E73">
        <w:rPr>
          <w:rFonts w:eastAsiaTheme="minorEastAsia"/>
        </w:rPr>
        <w:t>Sobre interface indique a alternativa incorreta:</w:t>
      </w:r>
    </w:p>
    <w:p w14:paraId="3EA99DC7" w14:textId="7ADAF060" w:rsidR="36DFF6FC" w:rsidRDefault="36DFF6FC" w:rsidP="23A87E73">
      <w:pPr>
        <w:pStyle w:val="PargrafodaLista"/>
        <w:numPr>
          <w:ilvl w:val="0"/>
          <w:numId w:val="7"/>
        </w:numPr>
        <w:rPr>
          <w:rFonts w:eastAsiaTheme="minorEastAsia"/>
        </w:rPr>
      </w:pPr>
      <w:r w:rsidRPr="23A87E73">
        <w:rPr>
          <w:rFonts w:eastAsiaTheme="minorEastAsia"/>
        </w:rPr>
        <w:t>Uma interface especifica quais operações são permitidas, mas não como as operações são realiz</w:t>
      </w:r>
      <w:r w:rsidR="3F952AB1" w:rsidRPr="23A87E73">
        <w:rPr>
          <w:rFonts w:eastAsiaTheme="minorEastAsia"/>
        </w:rPr>
        <w:t>adas.</w:t>
      </w:r>
    </w:p>
    <w:p w14:paraId="3B754E0D" w14:textId="5DEC408C" w:rsidR="3F952AB1" w:rsidRDefault="3F952AB1" w:rsidP="23A87E73">
      <w:pPr>
        <w:pStyle w:val="PargrafodaLista"/>
        <w:numPr>
          <w:ilvl w:val="0"/>
          <w:numId w:val="7"/>
        </w:numPr>
      </w:pPr>
      <w:r w:rsidRPr="23A87E73">
        <w:rPr>
          <w:rFonts w:eastAsiaTheme="minorEastAsia"/>
        </w:rPr>
        <w:t>Uma interface Java descreve o conjunto de métodos que pode ser chamado em um objeto.</w:t>
      </w:r>
    </w:p>
    <w:p w14:paraId="42A3E522" w14:textId="05D0373D" w:rsidR="3F952AB1" w:rsidRDefault="3F952AB1" w:rsidP="23A87E73">
      <w:pPr>
        <w:pStyle w:val="PargrafodaLista"/>
        <w:numPr>
          <w:ilvl w:val="0"/>
          <w:numId w:val="7"/>
        </w:numPr>
        <w:rPr>
          <w:color w:val="70AD47" w:themeColor="accent6"/>
        </w:rPr>
      </w:pPr>
      <w:r w:rsidRPr="23A87E73">
        <w:rPr>
          <w:rFonts w:eastAsiaTheme="minorEastAsia"/>
          <w:color w:val="70AD47" w:themeColor="accent6"/>
        </w:rPr>
        <w:t>Uma interface não pode declarar constantes</w:t>
      </w:r>
      <w:ins w:id="424" w:author="Alessandra Paulino" w:date="2021-04-20T11:55:00Z">
        <w:r w:rsidR="004448F2">
          <w:rPr>
            <w:rFonts w:eastAsiaTheme="minorEastAsia"/>
            <w:color w:val="70AD47" w:themeColor="accent6"/>
          </w:rPr>
          <w:t>,</w:t>
        </w:r>
      </w:ins>
      <w:del w:id="425" w:author="Alessandra Paulino" w:date="2021-04-20T11:55:00Z">
        <w:r w:rsidRPr="23A87E73" w:rsidDel="004448F2">
          <w:rPr>
            <w:rFonts w:eastAsiaTheme="minorEastAsia"/>
            <w:color w:val="70AD47" w:themeColor="accent6"/>
          </w:rPr>
          <w:delText>. P</w:delText>
        </w:r>
      </w:del>
      <w:ins w:id="426" w:author="Alessandra Paulino" w:date="2021-04-20T11:55:00Z">
        <w:r w:rsidR="004448F2">
          <w:rPr>
            <w:rFonts w:eastAsiaTheme="minorEastAsia"/>
            <w:color w:val="70AD47" w:themeColor="accent6"/>
          </w:rPr>
          <w:t xml:space="preserve"> p</w:t>
        </w:r>
      </w:ins>
      <w:r w:rsidRPr="23A87E73">
        <w:rPr>
          <w:rFonts w:eastAsiaTheme="minorEastAsia"/>
          <w:color w:val="70AD47" w:themeColor="accent6"/>
        </w:rPr>
        <w:t xml:space="preserve">ois elas são implicitamente </w:t>
      </w:r>
      <w:proofErr w:type="spellStart"/>
      <w:r w:rsidRPr="23A87E73">
        <w:rPr>
          <w:rFonts w:eastAsiaTheme="minorEastAsia"/>
          <w:color w:val="70AD47" w:themeColor="accent6"/>
        </w:rPr>
        <w:t>public</w:t>
      </w:r>
      <w:proofErr w:type="spellEnd"/>
      <w:r w:rsidRPr="23A87E73">
        <w:rPr>
          <w:rFonts w:eastAsiaTheme="minorEastAsia"/>
          <w:color w:val="70AD47" w:themeColor="accent6"/>
        </w:rPr>
        <w:t xml:space="preserve">, </w:t>
      </w:r>
      <w:proofErr w:type="spellStart"/>
      <w:r w:rsidRPr="23A87E73">
        <w:rPr>
          <w:rFonts w:eastAsiaTheme="minorEastAsia"/>
          <w:color w:val="70AD47" w:themeColor="accent6"/>
        </w:rPr>
        <w:t>static</w:t>
      </w:r>
      <w:proofErr w:type="spellEnd"/>
      <w:r w:rsidRPr="23A87E73">
        <w:rPr>
          <w:rFonts w:eastAsiaTheme="minorEastAsia"/>
          <w:color w:val="70AD47" w:themeColor="accent6"/>
        </w:rPr>
        <w:t xml:space="preserve"> e final.</w:t>
      </w:r>
    </w:p>
    <w:p w14:paraId="538BD047" w14:textId="1928B2F0" w:rsidR="2213CBEF" w:rsidRDefault="2213CBEF" w:rsidP="23A87E73">
      <w:pPr>
        <w:pStyle w:val="PargrafodaLista"/>
        <w:numPr>
          <w:ilvl w:val="0"/>
          <w:numId w:val="7"/>
        </w:numPr>
      </w:pPr>
      <w:r w:rsidRPr="23A87E73">
        <w:rPr>
          <w:rFonts w:eastAsiaTheme="minorEastAsia"/>
        </w:rPr>
        <w:t xml:space="preserve">Para utilizar a interface, </w:t>
      </w:r>
      <w:r w:rsidR="5EEE45F1" w:rsidRPr="23A87E73">
        <w:rPr>
          <w:rFonts w:eastAsiaTheme="minorEastAsia"/>
        </w:rPr>
        <w:t>uma classe</w:t>
      </w:r>
      <w:r w:rsidRPr="23A87E73">
        <w:rPr>
          <w:rFonts w:eastAsiaTheme="minorEastAsia"/>
        </w:rPr>
        <w:t xml:space="preserve"> deve especificar que ela implementa a interface e declarar cada método de </w:t>
      </w:r>
      <w:r w:rsidR="564E7BB4" w:rsidRPr="23A87E73">
        <w:rPr>
          <w:rFonts w:eastAsiaTheme="minorEastAsia"/>
        </w:rPr>
        <w:t>interface com a assinatura especificada.</w:t>
      </w:r>
    </w:p>
    <w:p w14:paraId="3DB92170" w14:textId="6F6AF677" w:rsidR="68F9ACA6" w:rsidRDefault="68F9ACA6" w:rsidP="23A87E73">
      <w:pPr>
        <w:rPr>
          <w:rFonts w:eastAsiaTheme="minorEastAsia"/>
        </w:rPr>
      </w:pPr>
      <w:r w:rsidRPr="23A87E73">
        <w:rPr>
          <w:rFonts w:eastAsiaTheme="minorEastAsia"/>
        </w:rPr>
        <w:t>6 – Qual das seguintes alternativas é verdadeira?</w:t>
      </w:r>
    </w:p>
    <w:p w14:paraId="12804B8C" w14:textId="17A969BF" w:rsidR="68F9ACA6" w:rsidRDefault="68F9ACA6" w:rsidP="23A87E73">
      <w:pPr>
        <w:pStyle w:val="PargrafodaLista"/>
        <w:numPr>
          <w:ilvl w:val="0"/>
          <w:numId w:val="6"/>
        </w:numPr>
        <w:rPr>
          <w:rFonts w:eastAsiaTheme="minorEastAsia"/>
          <w:color w:val="70AD47" w:themeColor="accent6"/>
        </w:rPr>
      </w:pPr>
      <w:r w:rsidRPr="23A87E73">
        <w:rPr>
          <w:rFonts w:eastAsiaTheme="minorEastAsia"/>
          <w:color w:val="70AD47" w:themeColor="accent6"/>
        </w:rPr>
        <w:t>Um objeto de uma classe que implementa uma interface pode ser pensado como um objeto desse tipo de interface.</w:t>
      </w:r>
    </w:p>
    <w:p w14:paraId="19A90D06" w14:textId="64570D91" w:rsidR="68F9ACA6" w:rsidRDefault="68F9ACA6" w:rsidP="23A87E73">
      <w:pPr>
        <w:pStyle w:val="PargrafodaLista"/>
        <w:numPr>
          <w:ilvl w:val="0"/>
          <w:numId w:val="6"/>
        </w:numPr>
      </w:pPr>
      <w:r w:rsidRPr="23A87E73">
        <w:rPr>
          <w:rFonts w:eastAsiaTheme="minorEastAsia"/>
        </w:rPr>
        <w:t xml:space="preserve">Todos os métodos em uma classe </w:t>
      </w:r>
      <w:proofErr w:type="gramStart"/>
      <w:r w:rsidRPr="23A87E73">
        <w:rPr>
          <w:rFonts w:eastAsiaTheme="minorEastAsia"/>
        </w:rPr>
        <w:t>abstract deve</w:t>
      </w:r>
      <w:ins w:id="427" w:author="Alessandra Paulino" w:date="2021-04-20T11:56:00Z">
        <w:r w:rsidR="003C6BA8">
          <w:rPr>
            <w:rFonts w:eastAsiaTheme="minorEastAsia"/>
          </w:rPr>
          <w:t>m</w:t>
        </w:r>
      </w:ins>
      <w:proofErr w:type="gramEnd"/>
      <w:r w:rsidRPr="23A87E73">
        <w:rPr>
          <w:rFonts w:eastAsiaTheme="minorEastAsia"/>
        </w:rPr>
        <w:t xml:space="preserve"> ser declarados como método abstract.</w:t>
      </w:r>
    </w:p>
    <w:p w14:paraId="34C54210" w14:textId="2AE7028F" w:rsidR="67F2DD72" w:rsidRPr="00925315" w:rsidRDefault="67F2DD72" w:rsidP="23A87E73">
      <w:pPr>
        <w:pStyle w:val="PargrafodaLista"/>
        <w:numPr>
          <w:ilvl w:val="0"/>
          <w:numId w:val="6"/>
        </w:numPr>
        <w:rPr>
          <w:color w:val="FF0000"/>
          <w:rPrChange w:id="428" w:author="Alessandra Paulino" w:date="2021-04-20T11:57:00Z">
            <w:rPr/>
          </w:rPrChange>
        </w:rPr>
      </w:pPr>
      <w:r w:rsidRPr="0766F8CB">
        <w:rPr>
          <w:rFonts w:eastAsiaTheme="minorEastAsia"/>
          <w:color w:val="FF0000"/>
          <w:rPrChange w:id="429" w:author="Alessandra Paulino" w:date="2021-04-20T11:57:00Z">
            <w:rPr>
              <w:rFonts w:eastAsiaTheme="minorEastAsia"/>
            </w:rPr>
          </w:rPrChange>
        </w:rPr>
        <w:t xml:space="preserve">Não é permitido invocar um método </w:t>
      </w:r>
      <w:ins w:id="430" w:author="Amanda  Durães" w:date="2021-04-20T18:09:00Z">
        <w:r w:rsidR="36ADFDA8" w:rsidRPr="0766F8CB">
          <w:rPr>
            <w:rFonts w:eastAsiaTheme="minorEastAsia"/>
            <w:color w:val="FF0000"/>
          </w:rPr>
          <w:t xml:space="preserve">declarado </w:t>
        </w:r>
      </w:ins>
      <w:r w:rsidR="78C299D5" w:rsidRPr="0766F8CB">
        <w:rPr>
          <w:rFonts w:eastAsiaTheme="minorEastAsia"/>
          <w:color w:val="FF0000"/>
          <w:rPrChange w:id="431" w:author="Alessandra Paulino" w:date="2021-04-20T11:57:00Z">
            <w:rPr>
              <w:rFonts w:eastAsiaTheme="minorEastAsia"/>
            </w:rPr>
          </w:rPrChange>
        </w:rPr>
        <w:t>como abstract, uma subclasse deverá implementar esse método.</w:t>
      </w:r>
    </w:p>
    <w:p w14:paraId="1DA8FEB4" w14:textId="57596EE8" w:rsidR="6A90DE8F" w:rsidRPr="00925315" w:rsidRDefault="6A90DE8F" w:rsidP="23A87E73">
      <w:pPr>
        <w:pStyle w:val="PargrafodaLista"/>
        <w:numPr>
          <w:ilvl w:val="0"/>
          <w:numId w:val="6"/>
        </w:numPr>
        <w:rPr>
          <w:color w:val="FF0000"/>
          <w:rPrChange w:id="432" w:author="Alessandra Paulino" w:date="2021-04-20T11:57:00Z">
            <w:rPr/>
          </w:rPrChange>
        </w:rPr>
      </w:pPr>
      <w:r w:rsidRPr="0766F8CB">
        <w:rPr>
          <w:rFonts w:eastAsiaTheme="minorEastAsia"/>
          <w:color w:val="FF0000"/>
          <w:rPrChange w:id="433" w:author="Alessandra Paulino" w:date="2021-04-20T11:57:00Z">
            <w:rPr>
              <w:rFonts w:eastAsiaTheme="minorEastAsia"/>
            </w:rPr>
          </w:rPrChange>
        </w:rPr>
        <w:lastRenderedPageBreak/>
        <w:t>Se uma superclasse declarar um método como abstract, uma subclasse</w:t>
      </w:r>
      <w:ins w:id="434" w:author="Amanda  Durães" w:date="2021-04-20T18:10:00Z">
        <w:r w:rsidR="2E92658D" w:rsidRPr="0766F8CB">
          <w:rPr>
            <w:rFonts w:eastAsiaTheme="minorEastAsia"/>
            <w:color w:val="FF0000"/>
          </w:rPr>
          <w:t xml:space="preserve"> concreta </w:t>
        </w:r>
        <w:proofErr w:type="gramStart"/>
        <w:r w:rsidR="2E92658D" w:rsidRPr="0766F8CB">
          <w:rPr>
            <w:rFonts w:eastAsiaTheme="minorEastAsia"/>
            <w:color w:val="FF0000"/>
          </w:rPr>
          <w:t xml:space="preserve">deverá </w:t>
        </w:r>
      </w:ins>
      <w:r w:rsidRPr="0766F8CB">
        <w:rPr>
          <w:rFonts w:eastAsiaTheme="minorEastAsia"/>
          <w:color w:val="FF0000"/>
          <w:rPrChange w:id="435" w:author="Alessandra Paulino" w:date="2021-04-20T11:57:00Z">
            <w:rPr>
              <w:rFonts w:eastAsiaTheme="minorEastAsia"/>
            </w:rPr>
          </w:rPrChange>
        </w:rPr>
        <w:t xml:space="preserve"> implementar</w:t>
      </w:r>
      <w:proofErr w:type="gramEnd"/>
      <w:del w:id="436" w:author="Amanda  Durães" w:date="2021-04-20T18:10:00Z">
        <w:r w:rsidRPr="0766F8CB" w:rsidDel="6A90DE8F">
          <w:rPr>
            <w:rFonts w:eastAsiaTheme="minorEastAsia"/>
            <w:color w:val="FF0000"/>
            <w:rPrChange w:id="437" w:author="Alessandra Paulino" w:date="2021-04-20T11:57:00Z">
              <w:rPr>
                <w:rFonts w:eastAsiaTheme="minorEastAsia"/>
              </w:rPr>
            </w:rPrChange>
          </w:rPr>
          <w:delText>á</w:delText>
        </w:r>
      </w:del>
      <w:r w:rsidRPr="0766F8CB">
        <w:rPr>
          <w:rFonts w:eastAsiaTheme="minorEastAsia"/>
          <w:color w:val="FF0000"/>
          <w:rPrChange w:id="438" w:author="Alessandra Paulino" w:date="2021-04-20T11:57:00Z">
            <w:rPr>
              <w:rFonts w:eastAsiaTheme="minorEastAsia"/>
            </w:rPr>
          </w:rPrChange>
        </w:rPr>
        <w:t xml:space="preserve"> esse método.</w:t>
      </w:r>
    </w:p>
    <w:p w14:paraId="00245DBC" w14:textId="465853B1" w:rsidR="2AA53570" w:rsidRDefault="2AA53570" w:rsidP="23A87E73">
      <w:pPr>
        <w:rPr>
          <w:rFonts w:eastAsiaTheme="minorEastAsia"/>
        </w:rPr>
      </w:pPr>
      <w:r w:rsidRPr="23A87E73">
        <w:rPr>
          <w:rFonts w:eastAsiaTheme="minorEastAsia"/>
        </w:rPr>
        <w:t>1 p – Qual a palavra – chave na declaração de uma interface?</w:t>
      </w:r>
    </w:p>
    <w:p w14:paraId="33CCD4F0" w14:textId="7ED6CF4B" w:rsidR="2AA53570" w:rsidRDefault="2AA53570" w:rsidP="23A87E73">
      <w:pPr>
        <w:pStyle w:val="PargrafodaLista"/>
        <w:numPr>
          <w:ilvl w:val="0"/>
          <w:numId w:val="8"/>
        </w:numPr>
        <w:rPr>
          <w:rFonts w:eastAsiaTheme="minorEastAsia"/>
          <w:color w:val="70AD47" w:themeColor="accent6"/>
        </w:rPr>
      </w:pPr>
      <w:r w:rsidRPr="23A87E73">
        <w:rPr>
          <w:rFonts w:eastAsiaTheme="minorEastAsia"/>
          <w:color w:val="70AD47" w:themeColor="accent6"/>
        </w:rPr>
        <w:t>Interface</w:t>
      </w:r>
    </w:p>
    <w:p w14:paraId="1D69DFE2" w14:textId="33B92EA7" w:rsidR="2AA53570" w:rsidRDefault="2AA53570" w:rsidP="23A87E73">
      <w:pPr>
        <w:pStyle w:val="PargrafodaLista"/>
        <w:numPr>
          <w:ilvl w:val="0"/>
          <w:numId w:val="8"/>
        </w:numPr>
      </w:pPr>
      <w:proofErr w:type="spellStart"/>
      <w:r w:rsidRPr="23A87E73">
        <w:rPr>
          <w:rFonts w:eastAsiaTheme="minorEastAsia"/>
        </w:rPr>
        <w:t>Extends</w:t>
      </w:r>
      <w:proofErr w:type="spellEnd"/>
    </w:p>
    <w:p w14:paraId="638FDB6E" w14:textId="12612047" w:rsidR="2AA53570" w:rsidRDefault="2AA53570" w:rsidP="23A87E73">
      <w:pPr>
        <w:pStyle w:val="PargrafodaLista"/>
        <w:numPr>
          <w:ilvl w:val="0"/>
          <w:numId w:val="8"/>
        </w:numPr>
      </w:pPr>
      <w:r w:rsidRPr="23A87E73">
        <w:rPr>
          <w:rFonts w:eastAsiaTheme="minorEastAsia"/>
        </w:rPr>
        <w:t>Super</w:t>
      </w:r>
    </w:p>
    <w:p w14:paraId="7B25E224" w14:textId="07E160CD" w:rsidR="2AA53570" w:rsidRDefault="2AA53570" w:rsidP="23A87E73">
      <w:pPr>
        <w:pStyle w:val="PargrafodaLista"/>
        <w:numPr>
          <w:ilvl w:val="0"/>
          <w:numId w:val="8"/>
        </w:numPr>
      </w:pPr>
      <w:r w:rsidRPr="23A87E73">
        <w:rPr>
          <w:rFonts w:eastAsiaTheme="minorEastAsia"/>
        </w:rPr>
        <w:t>New</w:t>
      </w:r>
    </w:p>
    <w:p w14:paraId="0D10C6AC" w14:textId="1818012F" w:rsidR="23A87E73" w:rsidRDefault="23A87E73" w:rsidP="23A87E73">
      <w:pPr>
        <w:rPr>
          <w:rFonts w:eastAsiaTheme="minorEastAsia"/>
        </w:rPr>
      </w:pPr>
    </w:p>
    <w:p w14:paraId="1FAD18A7" w14:textId="74C24F34" w:rsidR="0EA8D2A4" w:rsidRDefault="0EA8D2A4" w:rsidP="23A87E73">
      <w:pPr>
        <w:jc w:val="center"/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</w:pPr>
      <w:r w:rsidRPr="23A87E73"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  <w:t>Tratamento de Exceções</w:t>
      </w:r>
    </w:p>
    <w:p w14:paraId="7824925F" w14:textId="48DFFC8C" w:rsidR="53301C17" w:rsidRDefault="53301C17" w:rsidP="23A87E73">
      <w:pPr>
        <w:rPr>
          <w:rFonts w:eastAsiaTheme="minorEastAsia"/>
        </w:rPr>
      </w:pPr>
      <w:r w:rsidRPr="23A87E73">
        <w:rPr>
          <w:rFonts w:eastAsiaTheme="minorEastAsia"/>
        </w:rPr>
        <w:t>1</w:t>
      </w:r>
      <w:r w:rsidR="003A1665" w:rsidRPr="23A87E73">
        <w:rPr>
          <w:rFonts w:eastAsiaTheme="minorEastAsia"/>
        </w:rPr>
        <w:t xml:space="preserve"> – Qual a finalidade do tratamento de exceções?</w:t>
      </w:r>
    </w:p>
    <w:p w14:paraId="4CC8275E" w14:textId="7606FBC4" w:rsidR="003A1665" w:rsidRDefault="003A1665" w:rsidP="01CBE55C">
      <w:pPr>
        <w:pStyle w:val="PargrafodaLista"/>
        <w:numPr>
          <w:ilvl w:val="0"/>
          <w:numId w:val="5"/>
        </w:numPr>
        <w:rPr>
          <w:rFonts w:eastAsiaTheme="minorEastAsia"/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 xml:space="preserve">O tratamento de exceções permite remover da “linha principal” de execução do programa </w:t>
      </w:r>
      <w:r w:rsidR="74754DE0" w:rsidRPr="01CBE55C">
        <w:rPr>
          <w:rFonts w:eastAsiaTheme="minorEastAsia"/>
          <w:color w:val="70AD47" w:themeColor="accent6"/>
        </w:rPr>
        <w:t xml:space="preserve">o código </w:t>
      </w:r>
      <w:r w:rsidR="63E3C985" w:rsidRPr="01CBE55C">
        <w:rPr>
          <w:rFonts w:eastAsiaTheme="minorEastAsia"/>
          <w:color w:val="70AD47" w:themeColor="accent6"/>
        </w:rPr>
        <w:t>de tratamento de erro, aprimorando a clareza do programa e destacando sua capacidade de modificação.</w:t>
      </w:r>
    </w:p>
    <w:p w14:paraId="45EB2210" w14:textId="03ECB1B8" w:rsidR="092D8222" w:rsidRDefault="7519B2AB" w:rsidP="01CBE55C">
      <w:pPr>
        <w:pStyle w:val="PargrafodaLista"/>
        <w:numPr>
          <w:ilvl w:val="0"/>
          <w:numId w:val="5"/>
        </w:numPr>
        <w:rPr>
          <w:rFonts w:eastAsiaTheme="minorEastAsia"/>
        </w:rPr>
      </w:pPr>
      <w:r w:rsidRPr="01CBE55C">
        <w:rPr>
          <w:rFonts w:eastAsiaTheme="minorEastAsia"/>
        </w:rPr>
        <w:t>O tratamento de exceções permite excluir erros de compilação do programa.</w:t>
      </w:r>
    </w:p>
    <w:p w14:paraId="11EB1F73" w14:textId="52F9EF0F" w:rsidR="092D8222" w:rsidRDefault="7519B2AB" w:rsidP="01CBE55C">
      <w:pPr>
        <w:pStyle w:val="PargrafodaLista"/>
        <w:numPr>
          <w:ilvl w:val="0"/>
          <w:numId w:val="5"/>
        </w:numPr>
        <w:rPr>
          <w:rFonts w:eastAsiaTheme="minorEastAsia"/>
        </w:rPr>
      </w:pPr>
      <w:r w:rsidRPr="01CBE55C">
        <w:rPr>
          <w:rFonts w:eastAsiaTheme="minorEastAsia"/>
        </w:rPr>
        <w:t>O tratamento de exceções permite excluir erros de sintaxe do programa.</w:t>
      </w:r>
    </w:p>
    <w:p w14:paraId="4A133757" w14:textId="69303706" w:rsidR="092D8222" w:rsidRPr="001D5A29" w:rsidRDefault="7519B2AB" w:rsidP="0766F8CB">
      <w:pPr>
        <w:pStyle w:val="PargrafodaLista"/>
        <w:numPr>
          <w:ilvl w:val="0"/>
          <w:numId w:val="5"/>
        </w:numPr>
        <w:rPr>
          <w:rFonts w:eastAsiaTheme="minorEastAsia"/>
          <w:color w:val="000000" w:themeColor="text1"/>
          <w:rPrChange w:id="439" w:author="Alessandra Paulino" w:date="2021-04-20T11:58:00Z">
            <w:rPr>
              <w:rFonts w:eastAsiaTheme="minorEastAsia"/>
            </w:rPr>
          </w:rPrChange>
        </w:rPr>
      </w:pPr>
      <w:r w:rsidRPr="0766F8CB">
        <w:rPr>
          <w:rFonts w:eastAsiaTheme="minorEastAsia"/>
        </w:rPr>
        <w:t>O tratamento de exceções permite remediar erros que podem ocorrer no programa.</w:t>
      </w:r>
    </w:p>
    <w:p w14:paraId="6FE2BAD2" w14:textId="62390851" w:rsidR="092D8222" w:rsidRDefault="092D8222" w:rsidP="23A87E73">
      <w:pPr>
        <w:rPr>
          <w:rFonts w:eastAsiaTheme="minorEastAsia"/>
        </w:rPr>
      </w:pPr>
      <w:r w:rsidRPr="01CBE55C">
        <w:rPr>
          <w:rFonts w:eastAsiaTheme="minorEastAsia"/>
        </w:rPr>
        <w:t>2 – O que é a cl</w:t>
      </w:r>
      <w:ins w:id="440" w:author="Alessandra Paulino" w:date="2021-04-20T11:58:00Z">
        <w:r w:rsidR="00A70560">
          <w:rPr>
            <w:rFonts w:eastAsiaTheme="minorEastAsia"/>
          </w:rPr>
          <w:t>á</w:t>
        </w:r>
      </w:ins>
      <w:del w:id="441" w:author="Alessandra Paulino" w:date="2021-04-20T11:58:00Z">
        <w:r w:rsidRPr="01CBE55C" w:rsidDel="00A70560">
          <w:rPr>
            <w:rFonts w:eastAsiaTheme="minorEastAsia"/>
          </w:rPr>
          <w:delText>a</w:delText>
        </w:r>
      </w:del>
      <w:r w:rsidRPr="01CBE55C">
        <w:rPr>
          <w:rFonts w:eastAsiaTheme="minorEastAsia"/>
        </w:rPr>
        <w:t xml:space="preserve">usula </w:t>
      </w:r>
      <w:proofErr w:type="spellStart"/>
      <w:r w:rsidRPr="01CBE55C">
        <w:rPr>
          <w:rFonts w:eastAsiaTheme="minorEastAsia"/>
        </w:rPr>
        <w:t>throws</w:t>
      </w:r>
      <w:proofErr w:type="spellEnd"/>
      <w:r w:rsidRPr="01CBE55C">
        <w:rPr>
          <w:rFonts w:eastAsiaTheme="minorEastAsia"/>
        </w:rPr>
        <w:t>?</w:t>
      </w:r>
    </w:p>
    <w:p w14:paraId="23A6DCA4" w14:textId="1B5FA3D7" w:rsidR="538C1EFF" w:rsidRDefault="538C1EFF" w:rsidP="01CBE55C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01CBE55C">
        <w:rPr>
          <w:rFonts w:eastAsiaTheme="minorEastAsia"/>
        </w:rPr>
        <w:t xml:space="preserve">Uma cláusula </w:t>
      </w:r>
      <w:proofErr w:type="spellStart"/>
      <w:r w:rsidRPr="01CBE55C">
        <w:rPr>
          <w:rFonts w:eastAsiaTheme="minorEastAsia"/>
        </w:rPr>
        <w:t>throws</w:t>
      </w:r>
      <w:proofErr w:type="spellEnd"/>
      <w:r w:rsidRPr="01CBE55C">
        <w:rPr>
          <w:rFonts w:eastAsiaTheme="minorEastAsia"/>
        </w:rPr>
        <w:t xml:space="preserve"> especifica as exceções que a classe lança.</w:t>
      </w:r>
    </w:p>
    <w:p w14:paraId="0C21D3F5" w14:textId="71ECF9A3" w:rsidR="29546271" w:rsidRDefault="29546271" w:rsidP="01CBE55C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01CBE55C">
        <w:rPr>
          <w:rFonts w:eastAsiaTheme="minorEastAsia"/>
        </w:rPr>
        <w:t xml:space="preserve">Uma cláusula </w:t>
      </w:r>
      <w:proofErr w:type="spellStart"/>
      <w:r w:rsidRPr="01CBE55C">
        <w:rPr>
          <w:rFonts w:eastAsiaTheme="minorEastAsia"/>
        </w:rPr>
        <w:t>throws</w:t>
      </w:r>
      <w:proofErr w:type="spellEnd"/>
      <w:r w:rsidRPr="01CBE55C">
        <w:rPr>
          <w:rFonts w:eastAsiaTheme="minorEastAsia"/>
        </w:rPr>
        <w:t xml:space="preserve"> especifica as exceções que o </w:t>
      </w:r>
      <w:r w:rsidR="7A901820" w:rsidRPr="01CBE55C">
        <w:rPr>
          <w:rFonts w:eastAsiaTheme="minorEastAsia"/>
        </w:rPr>
        <w:t xml:space="preserve">objeto </w:t>
      </w:r>
      <w:r w:rsidRPr="01CBE55C">
        <w:rPr>
          <w:rFonts w:eastAsiaTheme="minorEastAsia"/>
        </w:rPr>
        <w:t>lança.</w:t>
      </w:r>
    </w:p>
    <w:p w14:paraId="3C64D1DA" w14:textId="3BCD92B8" w:rsidR="629D9078" w:rsidRDefault="629D9078" w:rsidP="01CBE55C">
      <w:pPr>
        <w:pStyle w:val="PargrafodaLista"/>
        <w:numPr>
          <w:ilvl w:val="0"/>
          <w:numId w:val="4"/>
        </w:numPr>
        <w:rPr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 xml:space="preserve">Uma cláusula </w:t>
      </w:r>
      <w:proofErr w:type="spellStart"/>
      <w:r w:rsidRPr="01CBE55C">
        <w:rPr>
          <w:rFonts w:eastAsiaTheme="minorEastAsia"/>
          <w:color w:val="70AD47" w:themeColor="accent6"/>
        </w:rPr>
        <w:t>throws</w:t>
      </w:r>
      <w:proofErr w:type="spellEnd"/>
      <w:r w:rsidRPr="01CBE55C">
        <w:rPr>
          <w:rFonts w:eastAsiaTheme="minorEastAsia"/>
          <w:color w:val="70AD47" w:themeColor="accent6"/>
        </w:rPr>
        <w:t xml:space="preserve"> especifica as exceções que o método lança.</w:t>
      </w:r>
    </w:p>
    <w:p w14:paraId="06618CFC" w14:textId="672BAB4B" w:rsidR="38A2CA74" w:rsidRDefault="38A2CA74" w:rsidP="01CBE55C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01CBE55C">
        <w:rPr>
          <w:rFonts w:eastAsiaTheme="minorEastAsia"/>
        </w:rPr>
        <w:t xml:space="preserve">Uma cláusula </w:t>
      </w:r>
      <w:proofErr w:type="spellStart"/>
      <w:r w:rsidRPr="01CBE55C">
        <w:rPr>
          <w:rFonts w:eastAsiaTheme="minorEastAsia"/>
        </w:rPr>
        <w:t>throws</w:t>
      </w:r>
      <w:proofErr w:type="spellEnd"/>
      <w:r w:rsidRPr="01CBE55C">
        <w:rPr>
          <w:rFonts w:eastAsiaTheme="minorEastAsia"/>
        </w:rPr>
        <w:t xml:space="preserve"> especifica as exceções que podem ocorrer a partir da execução de um código.</w:t>
      </w:r>
    </w:p>
    <w:p w14:paraId="2224A13F" w14:textId="69440531" w:rsidR="629D9078" w:rsidRDefault="629D9078" w:rsidP="23A87E73">
      <w:pPr>
        <w:rPr>
          <w:rFonts w:eastAsiaTheme="minorEastAsia"/>
        </w:rPr>
      </w:pPr>
      <w:r w:rsidRPr="23A87E73">
        <w:rPr>
          <w:rFonts w:eastAsiaTheme="minorEastAsia"/>
        </w:rPr>
        <w:t>3 – Quando se deve utilizar o tratamento de exceções?</w:t>
      </w:r>
    </w:p>
    <w:p w14:paraId="5F384A67" w14:textId="67E2A866" w:rsidR="55D7940E" w:rsidRDefault="55D7940E" w:rsidP="01CBE55C">
      <w:pPr>
        <w:pStyle w:val="PargrafodaLista"/>
        <w:numPr>
          <w:ilvl w:val="0"/>
          <w:numId w:val="3"/>
        </w:numPr>
        <w:rPr>
          <w:rFonts w:eastAsiaTheme="minorEastAsia"/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>O tratamento de exceções é projetado para processar erros síncronos, que ocorrem quando uma instrução é executada.</w:t>
      </w:r>
    </w:p>
    <w:p w14:paraId="2ED5735A" w14:textId="3E850E18" w:rsidR="6B1CE065" w:rsidRDefault="6B1CE065" w:rsidP="01CBE55C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01CBE55C">
        <w:rPr>
          <w:rFonts w:eastAsiaTheme="minorEastAsia"/>
        </w:rPr>
        <w:t>O tratamento de exceções é projetado para processar erros assíncronos, que ocorrem quando uma instrução é executada.</w:t>
      </w:r>
    </w:p>
    <w:p w14:paraId="5CBC7815" w14:textId="3C165F26" w:rsidR="6B1CE065" w:rsidRDefault="6B1CE065" w:rsidP="01CBE55C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01CBE55C">
        <w:rPr>
          <w:rFonts w:eastAsiaTheme="minorEastAsia"/>
        </w:rPr>
        <w:t>O tratamento de exceções é projetado para processar erros síncronos, que ocorrem quando uma classe é executada.</w:t>
      </w:r>
    </w:p>
    <w:p w14:paraId="6541B399" w14:textId="548D7802" w:rsidR="6B1CE065" w:rsidRDefault="6B1CE065" w:rsidP="01CBE55C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01CBE55C">
        <w:rPr>
          <w:rFonts w:eastAsiaTheme="minorEastAsia"/>
        </w:rPr>
        <w:t>O tratamento de exceções é projetado para processar erros assíncronos, que ocorrem quando uma instrução é executada.</w:t>
      </w:r>
    </w:p>
    <w:p w14:paraId="64145D2F" w14:textId="62CD96B6" w:rsidR="55D7940E" w:rsidRDefault="55D7940E" w:rsidP="23A87E73">
      <w:pPr>
        <w:rPr>
          <w:rFonts w:eastAsiaTheme="minorEastAsia"/>
        </w:rPr>
      </w:pPr>
      <w:r w:rsidRPr="23A87E73">
        <w:rPr>
          <w:rFonts w:eastAsiaTheme="minorEastAsia"/>
        </w:rPr>
        <w:t>4 – Qual a diferença entre exceções verificadas e não verificadas?</w:t>
      </w:r>
    </w:p>
    <w:p w14:paraId="5F026AB8" w14:textId="511C3D32" w:rsidR="55D7940E" w:rsidRDefault="163AC42A" w:rsidP="23A87E73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1CBE55C">
        <w:rPr>
          <w:rFonts w:eastAsiaTheme="minorEastAsia"/>
        </w:rPr>
        <w:t xml:space="preserve">Exceções verificadas costumam ser causadas por deficiências no código do programa, já as não </w:t>
      </w:r>
      <w:r w:rsidR="23625F91" w:rsidRPr="01CBE55C">
        <w:rPr>
          <w:rFonts w:eastAsiaTheme="minorEastAsia"/>
        </w:rPr>
        <w:t>verificadas, causadas</w:t>
      </w:r>
      <w:r w:rsidRPr="01CBE55C">
        <w:rPr>
          <w:rFonts w:eastAsiaTheme="minorEastAsia"/>
        </w:rPr>
        <w:t xml:space="preserve"> por má utilização </w:t>
      </w:r>
      <w:r w:rsidR="634C9DFE" w:rsidRPr="01CBE55C">
        <w:rPr>
          <w:rFonts w:eastAsiaTheme="minorEastAsia"/>
        </w:rPr>
        <w:t>do programa.</w:t>
      </w:r>
    </w:p>
    <w:p w14:paraId="5467671C" w14:textId="20D097BF" w:rsidR="55D7940E" w:rsidRDefault="55D7940E" w:rsidP="01CBE55C">
      <w:pPr>
        <w:pStyle w:val="PargrafodaLista"/>
        <w:numPr>
          <w:ilvl w:val="0"/>
          <w:numId w:val="2"/>
        </w:numPr>
        <w:rPr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 xml:space="preserve">Exceções verificadas são </w:t>
      </w:r>
      <w:r w:rsidR="12076175" w:rsidRPr="01CBE55C">
        <w:rPr>
          <w:rFonts w:eastAsiaTheme="minorEastAsia"/>
          <w:color w:val="70AD47" w:themeColor="accent6"/>
        </w:rPr>
        <w:t>tipicamente</w:t>
      </w:r>
      <w:r w:rsidRPr="01CBE55C">
        <w:rPr>
          <w:rFonts w:eastAsiaTheme="minorEastAsia"/>
          <w:color w:val="70AD47" w:themeColor="accent6"/>
        </w:rPr>
        <w:t xml:space="preserve"> causadas por condições que não estão no controle do programa</w:t>
      </w:r>
      <w:r w:rsidR="2E016958" w:rsidRPr="01CBE55C">
        <w:rPr>
          <w:rFonts w:eastAsiaTheme="minorEastAsia"/>
          <w:color w:val="70AD47" w:themeColor="accent6"/>
        </w:rPr>
        <w:t xml:space="preserve">, já as não verificadas, costumam ser causadas por deficiências no código </w:t>
      </w:r>
      <w:r w:rsidR="0DDD2D31" w:rsidRPr="01CBE55C">
        <w:rPr>
          <w:rFonts w:eastAsiaTheme="minorEastAsia"/>
          <w:color w:val="70AD47" w:themeColor="accent6"/>
        </w:rPr>
        <w:t>do programa.</w:t>
      </w:r>
    </w:p>
    <w:p w14:paraId="28E42647" w14:textId="79A348F3" w:rsidR="7EE1BBCA" w:rsidRDefault="56B84DA4" w:rsidP="01CBE55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1CBE55C">
        <w:rPr>
          <w:rFonts w:eastAsiaTheme="minorEastAsia"/>
        </w:rPr>
        <w:t>Exceções verificadas costumam ser causadas por def</w:t>
      </w:r>
      <w:r w:rsidR="15CBFB80" w:rsidRPr="01CBE55C">
        <w:rPr>
          <w:rFonts w:eastAsiaTheme="minorEastAsia"/>
        </w:rPr>
        <w:t>iciências no código do programa</w:t>
      </w:r>
      <w:r w:rsidRPr="01CBE55C">
        <w:rPr>
          <w:rFonts w:eastAsiaTheme="minorEastAsia"/>
        </w:rPr>
        <w:t xml:space="preserve">, já as não verificadas, </w:t>
      </w:r>
      <w:r w:rsidR="4D50E78D" w:rsidRPr="01CBE55C">
        <w:rPr>
          <w:rFonts w:eastAsiaTheme="minorEastAsia"/>
        </w:rPr>
        <w:t>tipicamente causadas por condições que não estão no controle do programa.</w:t>
      </w:r>
    </w:p>
    <w:p w14:paraId="2A1776A4" w14:textId="07ABEE63" w:rsidR="56B84DA4" w:rsidRDefault="56B84DA4" w:rsidP="01CBE55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1CBE55C">
        <w:rPr>
          <w:rFonts w:eastAsiaTheme="minorEastAsia"/>
        </w:rPr>
        <w:t>Nenhuma ambas possuem a mesma funcionalidade.</w:t>
      </w:r>
    </w:p>
    <w:p w14:paraId="63DCB20F" w14:textId="39E7700D" w:rsidR="23A87E73" w:rsidRDefault="23A87E73" w:rsidP="23A87E73">
      <w:pPr>
        <w:rPr>
          <w:rFonts w:eastAsiaTheme="minorEastAsia"/>
        </w:rPr>
      </w:pPr>
    </w:p>
    <w:p w14:paraId="61D159E4" w14:textId="091A9EA0" w:rsidR="6C725AB1" w:rsidRDefault="6C725AB1" w:rsidP="23A87E73">
      <w:pPr>
        <w:rPr>
          <w:rFonts w:eastAsiaTheme="minorEastAsia"/>
        </w:rPr>
      </w:pPr>
      <w:r w:rsidRPr="01CBE55C">
        <w:rPr>
          <w:rFonts w:eastAsiaTheme="minorEastAsia"/>
        </w:rPr>
        <w:t xml:space="preserve">5 – O que indica uma exceção </w:t>
      </w:r>
      <w:r w:rsidR="18006CA4" w:rsidRPr="01CBE55C">
        <w:rPr>
          <w:rFonts w:eastAsiaTheme="minorEastAsia"/>
        </w:rPr>
        <w:t>em Java?</w:t>
      </w:r>
    </w:p>
    <w:p w14:paraId="23E7C83B" w14:textId="75CDE81E" w:rsidR="3E9C5160" w:rsidRDefault="3E9C5160" w:rsidP="01CBE55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1CBE55C">
        <w:rPr>
          <w:rFonts w:eastAsiaTheme="minorEastAsia"/>
        </w:rPr>
        <w:t>Uma exceção é uma indicação de um problema que ocorre durante a finalização de um programa.</w:t>
      </w:r>
    </w:p>
    <w:p w14:paraId="6F0B9A82" w14:textId="6A94D897" w:rsidR="18006CA4" w:rsidRDefault="3E9C5160" w:rsidP="01CBE55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1CBE55C">
        <w:rPr>
          <w:rFonts w:eastAsiaTheme="minorEastAsia"/>
        </w:rPr>
        <w:t>Uma exceção é uma indicação de um problema que ocorre durante interrupção de um programa.</w:t>
      </w:r>
    </w:p>
    <w:p w14:paraId="1707A7D4" w14:textId="38B7F2A7" w:rsidR="18006CA4" w:rsidRDefault="3E9C5160" w:rsidP="01CBE55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1CBE55C">
        <w:rPr>
          <w:rFonts w:eastAsiaTheme="minorEastAsia"/>
        </w:rPr>
        <w:t>Uma exceção é uma indicação de um problema no decorrer da interpretação do código.</w:t>
      </w:r>
    </w:p>
    <w:p w14:paraId="088477DF" w14:textId="68FA68F3" w:rsidR="18006CA4" w:rsidRDefault="18006CA4" w:rsidP="01CBE55C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1CBE55C">
        <w:rPr>
          <w:rFonts w:eastAsiaTheme="minorEastAsia"/>
          <w:color w:val="70AD47" w:themeColor="accent6"/>
        </w:rPr>
        <w:t>Uma exceção é uma indicação de um problema que ocorre durante</w:t>
      </w:r>
      <w:ins w:id="442" w:author="Alessandra Paulino" w:date="2021-04-20T12:00:00Z">
        <w:r w:rsidR="00B03ADD">
          <w:rPr>
            <w:rFonts w:eastAsiaTheme="minorEastAsia"/>
            <w:color w:val="70AD47" w:themeColor="accent6"/>
          </w:rPr>
          <w:t xml:space="preserve"> a</w:t>
        </w:r>
      </w:ins>
      <w:r w:rsidRPr="01CBE55C">
        <w:rPr>
          <w:rFonts w:eastAsiaTheme="minorEastAsia"/>
          <w:color w:val="70AD47" w:themeColor="accent6"/>
        </w:rPr>
        <w:t xml:space="preserve"> execução de um programa.</w:t>
      </w:r>
    </w:p>
    <w:p w14:paraId="3940D50A" w14:textId="3872640C" w:rsidR="23A87E73" w:rsidRDefault="23A87E73" w:rsidP="23A87E73">
      <w:pPr>
        <w:rPr>
          <w:rFonts w:eastAsiaTheme="minorEastAsia"/>
        </w:rPr>
      </w:pPr>
    </w:p>
    <w:p w14:paraId="29144F39" w14:textId="71C1B23D" w:rsidR="23A87E73" w:rsidRDefault="23A87E73" w:rsidP="23A87E73">
      <w:pPr>
        <w:jc w:val="center"/>
        <w:rPr>
          <w:rFonts w:asciiTheme="majorHAnsi" w:eastAsiaTheme="majorEastAsia" w:hAnsiTheme="majorHAnsi" w:cstheme="majorBidi"/>
          <w:b/>
          <w:bCs/>
          <w:color w:val="DC143C"/>
          <w:sz w:val="32"/>
          <w:szCs w:val="32"/>
        </w:rPr>
      </w:pPr>
    </w:p>
    <w:sectPr w:rsidR="23A87E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lessandra Paulino" w:date="2021-04-20T09:01:00Z" w:initials="AP">
    <w:p w14:paraId="45166986" w14:textId="09E32A91" w:rsidR="00957535" w:rsidRDefault="00957535">
      <w:pPr>
        <w:pStyle w:val="Textodecomentrio"/>
      </w:pPr>
      <w:r>
        <w:rPr>
          <w:rStyle w:val="Refdecomentrio"/>
        </w:rPr>
        <w:annotationRef/>
      </w:r>
      <w:r>
        <w:t xml:space="preserve">Acho q esse deve ser um tópico separado do anterior. </w:t>
      </w:r>
    </w:p>
  </w:comment>
  <w:comment w:id="15" w:author="Alessandra Paulino" w:date="2021-04-20T09:03:00Z" w:initials="AP">
    <w:p w14:paraId="008C2F80" w14:textId="1A0AB069" w:rsidR="00957535" w:rsidRDefault="00957535">
      <w:pPr>
        <w:pStyle w:val="Textodecomentrio"/>
      </w:pPr>
      <w:r>
        <w:rPr>
          <w:rStyle w:val="Refdecomentrio"/>
        </w:rPr>
        <w:annotationRef/>
      </w:r>
      <w:r>
        <w:t xml:space="preserve">Está confuso... </w:t>
      </w:r>
    </w:p>
  </w:comment>
  <w:comment w:id="30" w:author="Alessandra Paulino" w:date="2021-04-20T09:15:00Z" w:initials="AP">
    <w:p w14:paraId="4971BDD8" w14:textId="0210FCE3" w:rsidR="00957535" w:rsidRDefault="00957535">
      <w:pPr>
        <w:pStyle w:val="Textodecomentrio"/>
      </w:pPr>
      <w:r>
        <w:rPr>
          <w:rStyle w:val="Refdecomentrio"/>
        </w:rPr>
        <w:annotationRef/>
      </w:r>
      <w:r>
        <w:t>Estamos falando de variáveis de classe neste caso (</w:t>
      </w:r>
      <w:proofErr w:type="spellStart"/>
      <w:r>
        <w:t>static</w:t>
      </w:r>
      <w:proofErr w:type="spellEnd"/>
      <w:proofErr w:type="gramStart"/>
      <w:r>
        <w:t>) ?</w:t>
      </w:r>
      <w:proofErr w:type="gramEnd"/>
      <w:r>
        <w:t xml:space="preserve"> Não entendi bem. </w:t>
      </w:r>
    </w:p>
  </w:comment>
  <w:comment w:id="78" w:author="Alessandra Paulino" w:date="2021-04-20T10:01:00Z" w:initials="AP">
    <w:p w14:paraId="7E7B8791" w14:textId="3ACC62C0" w:rsidR="00957535" w:rsidRDefault="00957535">
      <w:pPr>
        <w:pStyle w:val="Textodecomentrio"/>
      </w:pPr>
      <w:r>
        <w:rPr>
          <w:rStyle w:val="Refdecomentrio"/>
        </w:rPr>
        <w:annotationRef/>
      </w:r>
      <w:r>
        <w:t>Pergunta incorreta.</w:t>
      </w:r>
    </w:p>
  </w:comment>
  <w:comment w:id="160" w:author="Alessandra Paulino" w:date="2021-04-20T10:24:00Z" w:initials="AP">
    <w:p w14:paraId="4587D0D8" w14:textId="14648EED" w:rsidR="00957535" w:rsidRDefault="00957535">
      <w:pPr>
        <w:pStyle w:val="Textodecomentrio"/>
      </w:pPr>
      <w:r>
        <w:rPr>
          <w:rStyle w:val="Refdecomentrio"/>
        </w:rPr>
        <w:annotationRef/>
      </w:r>
      <w:r>
        <w:t xml:space="preserve">Acho q essa pergunta deveria ser retirada pois não está diretamente relacionada </w:t>
      </w:r>
    </w:p>
  </w:comment>
  <w:comment w:id="414" w:author="Alessandra Paulino" w:date="2021-04-20T11:51:00Z" w:initials="AP">
    <w:p w14:paraId="04A3EA15" w14:textId="45991454" w:rsidR="00957535" w:rsidRDefault="00957535">
      <w:pPr>
        <w:pStyle w:val="Textodecomentrio"/>
      </w:pPr>
      <w:r>
        <w:rPr>
          <w:rStyle w:val="Refdecomentrio"/>
        </w:rPr>
        <w:annotationRef/>
      </w:r>
      <w:r>
        <w:t xml:space="preserve">A alternativa d também poderia ser considerada correta.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166986" w15:done="0"/>
  <w15:commentEx w15:paraId="008C2F80" w15:done="0"/>
  <w15:commentEx w15:paraId="4971BDD8" w15:done="0"/>
  <w15:commentEx w15:paraId="7E7B8791" w15:done="0"/>
  <w15:commentEx w15:paraId="4587D0D8" w15:done="0"/>
  <w15:commentEx w15:paraId="04A3EA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916FE" w16cex:dateUtc="2021-04-20T12:01:00Z"/>
  <w16cex:commentExtensible w16cex:durableId="2429176F" w16cex:dateUtc="2021-04-20T12:03:00Z"/>
  <w16cex:commentExtensible w16cex:durableId="24291A36" w16cex:dateUtc="2021-04-20T12:15:00Z"/>
  <w16cex:commentExtensible w16cex:durableId="24292506" w16cex:dateUtc="2021-04-20T13:01:00Z"/>
  <w16cex:commentExtensible w16cex:durableId="24292A41" w16cex:dateUtc="2021-04-20T13:24:00Z"/>
  <w16cex:commentExtensible w16cex:durableId="24293EB1" w16cex:dateUtc="2021-04-20T1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166986" w16cid:durableId="242916FE"/>
  <w16cid:commentId w16cid:paraId="008C2F80" w16cid:durableId="2429176F"/>
  <w16cid:commentId w16cid:paraId="4971BDD8" w16cid:durableId="24291A36"/>
  <w16cid:commentId w16cid:paraId="7E7B8791" w16cid:durableId="24292506"/>
  <w16cid:commentId w16cid:paraId="4587D0D8" w16cid:durableId="24292A41"/>
  <w16cid:commentId w16cid:paraId="04A3EA15" w16cid:durableId="24293E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943"/>
    <w:multiLevelType w:val="hybridMultilevel"/>
    <w:tmpl w:val="CA3015D0"/>
    <w:lvl w:ilvl="0" w:tplc="372632AE">
      <w:start w:val="1"/>
      <w:numFmt w:val="lowerLetter"/>
      <w:lvlText w:val="%1)"/>
      <w:lvlJc w:val="left"/>
      <w:pPr>
        <w:ind w:left="720" w:hanging="360"/>
      </w:pPr>
    </w:lvl>
    <w:lvl w:ilvl="1" w:tplc="A9862340">
      <w:start w:val="1"/>
      <w:numFmt w:val="lowerLetter"/>
      <w:lvlText w:val="%2."/>
      <w:lvlJc w:val="left"/>
      <w:pPr>
        <w:ind w:left="1440" w:hanging="360"/>
      </w:pPr>
    </w:lvl>
    <w:lvl w:ilvl="2" w:tplc="945E602A">
      <w:start w:val="1"/>
      <w:numFmt w:val="lowerRoman"/>
      <w:lvlText w:val="%3."/>
      <w:lvlJc w:val="right"/>
      <w:pPr>
        <w:ind w:left="2160" w:hanging="180"/>
      </w:pPr>
    </w:lvl>
    <w:lvl w:ilvl="3" w:tplc="B98E0CA8">
      <w:start w:val="1"/>
      <w:numFmt w:val="decimal"/>
      <w:lvlText w:val="%4."/>
      <w:lvlJc w:val="left"/>
      <w:pPr>
        <w:ind w:left="2880" w:hanging="360"/>
      </w:pPr>
    </w:lvl>
    <w:lvl w:ilvl="4" w:tplc="CEB0C828">
      <w:start w:val="1"/>
      <w:numFmt w:val="lowerLetter"/>
      <w:lvlText w:val="%5."/>
      <w:lvlJc w:val="left"/>
      <w:pPr>
        <w:ind w:left="3600" w:hanging="360"/>
      </w:pPr>
    </w:lvl>
    <w:lvl w:ilvl="5" w:tplc="39607960">
      <w:start w:val="1"/>
      <w:numFmt w:val="lowerRoman"/>
      <w:lvlText w:val="%6."/>
      <w:lvlJc w:val="right"/>
      <w:pPr>
        <w:ind w:left="4320" w:hanging="180"/>
      </w:pPr>
    </w:lvl>
    <w:lvl w:ilvl="6" w:tplc="EBA6F044">
      <w:start w:val="1"/>
      <w:numFmt w:val="decimal"/>
      <w:lvlText w:val="%7."/>
      <w:lvlJc w:val="left"/>
      <w:pPr>
        <w:ind w:left="5040" w:hanging="360"/>
      </w:pPr>
    </w:lvl>
    <w:lvl w:ilvl="7" w:tplc="20244FFE">
      <w:start w:val="1"/>
      <w:numFmt w:val="lowerLetter"/>
      <w:lvlText w:val="%8."/>
      <w:lvlJc w:val="left"/>
      <w:pPr>
        <w:ind w:left="5760" w:hanging="360"/>
      </w:pPr>
    </w:lvl>
    <w:lvl w:ilvl="8" w:tplc="4F8C00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5F2F"/>
    <w:multiLevelType w:val="hybridMultilevel"/>
    <w:tmpl w:val="9CE4711A"/>
    <w:lvl w:ilvl="0" w:tplc="7854B978">
      <w:start w:val="1"/>
      <w:numFmt w:val="lowerLetter"/>
      <w:lvlText w:val="%1)"/>
      <w:lvlJc w:val="left"/>
      <w:pPr>
        <w:ind w:left="720" w:hanging="360"/>
      </w:pPr>
    </w:lvl>
    <w:lvl w:ilvl="1" w:tplc="D71040FE">
      <w:start w:val="1"/>
      <w:numFmt w:val="lowerLetter"/>
      <w:lvlText w:val="%2."/>
      <w:lvlJc w:val="left"/>
      <w:pPr>
        <w:ind w:left="1440" w:hanging="360"/>
      </w:pPr>
    </w:lvl>
    <w:lvl w:ilvl="2" w:tplc="CABADE06">
      <w:start w:val="1"/>
      <w:numFmt w:val="lowerRoman"/>
      <w:lvlText w:val="%3."/>
      <w:lvlJc w:val="right"/>
      <w:pPr>
        <w:ind w:left="2160" w:hanging="180"/>
      </w:pPr>
    </w:lvl>
    <w:lvl w:ilvl="3" w:tplc="3B4ACF3E">
      <w:start w:val="1"/>
      <w:numFmt w:val="decimal"/>
      <w:lvlText w:val="%4."/>
      <w:lvlJc w:val="left"/>
      <w:pPr>
        <w:ind w:left="2880" w:hanging="360"/>
      </w:pPr>
    </w:lvl>
    <w:lvl w:ilvl="4" w:tplc="FF7267A0">
      <w:start w:val="1"/>
      <w:numFmt w:val="lowerLetter"/>
      <w:lvlText w:val="%5."/>
      <w:lvlJc w:val="left"/>
      <w:pPr>
        <w:ind w:left="3600" w:hanging="360"/>
      </w:pPr>
    </w:lvl>
    <w:lvl w:ilvl="5" w:tplc="E65037A8">
      <w:start w:val="1"/>
      <w:numFmt w:val="lowerRoman"/>
      <w:lvlText w:val="%6."/>
      <w:lvlJc w:val="right"/>
      <w:pPr>
        <w:ind w:left="4320" w:hanging="180"/>
      </w:pPr>
    </w:lvl>
    <w:lvl w:ilvl="6" w:tplc="A3A8E71C">
      <w:start w:val="1"/>
      <w:numFmt w:val="decimal"/>
      <w:lvlText w:val="%7."/>
      <w:lvlJc w:val="left"/>
      <w:pPr>
        <w:ind w:left="5040" w:hanging="360"/>
      </w:pPr>
    </w:lvl>
    <w:lvl w:ilvl="7" w:tplc="B3147DA2">
      <w:start w:val="1"/>
      <w:numFmt w:val="lowerLetter"/>
      <w:lvlText w:val="%8."/>
      <w:lvlJc w:val="left"/>
      <w:pPr>
        <w:ind w:left="5760" w:hanging="360"/>
      </w:pPr>
    </w:lvl>
    <w:lvl w:ilvl="8" w:tplc="33C474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02DEE"/>
    <w:multiLevelType w:val="hybridMultilevel"/>
    <w:tmpl w:val="9EF80EB4"/>
    <w:lvl w:ilvl="0" w:tplc="964EA44A">
      <w:start w:val="1"/>
      <w:numFmt w:val="lowerLetter"/>
      <w:lvlText w:val="%1)"/>
      <w:lvlJc w:val="left"/>
      <w:pPr>
        <w:ind w:left="720" w:hanging="360"/>
      </w:pPr>
    </w:lvl>
    <w:lvl w:ilvl="1" w:tplc="35D23406">
      <w:start w:val="1"/>
      <w:numFmt w:val="lowerLetter"/>
      <w:lvlText w:val="%2."/>
      <w:lvlJc w:val="left"/>
      <w:pPr>
        <w:ind w:left="1440" w:hanging="360"/>
      </w:pPr>
    </w:lvl>
    <w:lvl w:ilvl="2" w:tplc="4250675A">
      <w:start w:val="1"/>
      <w:numFmt w:val="lowerRoman"/>
      <w:lvlText w:val="%3."/>
      <w:lvlJc w:val="right"/>
      <w:pPr>
        <w:ind w:left="2160" w:hanging="180"/>
      </w:pPr>
    </w:lvl>
    <w:lvl w:ilvl="3" w:tplc="82C8D278">
      <w:start w:val="1"/>
      <w:numFmt w:val="decimal"/>
      <w:lvlText w:val="%4."/>
      <w:lvlJc w:val="left"/>
      <w:pPr>
        <w:ind w:left="2880" w:hanging="360"/>
      </w:pPr>
    </w:lvl>
    <w:lvl w:ilvl="4" w:tplc="C04CD684">
      <w:start w:val="1"/>
      <w:numFmt w:val="lowerLetter"/>
      <w:lvlText w:val="%5."/>
      <w:lvlJc w:val="left"/>
      <w:pPr>
        <w:ind w:left="3600" w:hanging="360"/>
      </w:pPr>
    </w:lvl>
    <w:lvl w:ilvl="5" w:tplc="2C787EEC">
      <w:start w:val="1"/>
      <w:numFmt w:val="lowerRoman"/>
      <w:lvlText w:val="%6."/>
      <w:lvlJc w:val="right"/>
      <w:pPr>
        <w:ind w:left="4320" w:hanging="180"/>
      </w:pPr>
    </w:lvl>
    <w:lvl w:ilvl="6" w:tplc="98466148">
      <w:start w:val="1"/>
      <w:numFmt w:val="decimal"/>
      <w:lvlText w:val="%7."/>
      <w:lvlJc w:val="left"/>
      <w:pPr>
        <w:ind w:left="5040" w:hanging="360"/>
      </w:pPr>
    </w:lvl>
    <w:lvl w:ilvl="7" w:tplc="84F071C2">
      <w:start w:val="1"/>
      <w:numFmt w:val="lowerLetter"/>
      <w:lvlText w:val="%8."/>
      <w:lvlJc w:val="left"/>
      <w:pPr>
        <w:ind w:left="5760" w:hanging="360"/>
      </w:pPr>
    </w:lvl>
    <w:lvl w:ilvl="8" w:tplc="890617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D51D2"/>
    <w:multiLevelType w:val="hybridMultilevel"/>
    <w:tmpl w:val="4CDCF71A"/>
    <w:lvl w:ilvl="0" w:tplc="2698F6FA">
      <w:start w:val="1"/>
      <w:numFmt w:val="lowerLetter"/>
      <w:lvlText w:val="%1)"/>
      <w:lvlJc w:val="left"/>
      <w:pPr>
        <w:ind w:left="720" w:hanging="360"/>
      </w:pPr>
    </w:lvl>
    <w:lvl w:ilvl="1" w:tplc="7AC08644">
      <w:start w:val="1"/>
      <w:numFmt w:val="lowerLetter"/>
      <w:lvlText w:val="%2."/>
      <w:lvlJc w:val="left"/>
      <w:pPr>
        <w:ind w:left="1440" w:hanging="360"/>
      </w:pPr>
    </w:lvl>
    <w:lvl w:ilvl="2" w:tplc="40B61944">
      <w:start w:val="1"/>
      <w:numFmt w:val="lowerRoman"/>
      <w:lvlText w:val="%3."/>
      <w:lvlJc w:val="right"/>
      <w:pPr>
        <w:ind w:left="2160" w:hanging="180"/>
      </w:pPr>
    </w:lvl>
    <w:lvl w:ilvl="3" w:tplc="CC6E168C">
      <w:start w:val="1"/>
      <w:numFmt w:val="decimal"/>
      <w:lvlText w:val="%4."/>
      <w:lvlJc w:val="left"/>
      <w:pPr>
        <w:ind w:left="2880" w:hanging="360"/>
      </w:pPr>
    </w:lvl>
    <w:lvl w:ilvl="4" w:tplc="823CDD82">
      <w:start w:val="1"/>
      <w:numFmt w:val="lowerLetter"/>
      <w:lvlText w:val="%5."/>
      <w:lvlJc w:val="left"/>
      <w:pPr>
        <w:ind w:left="3600" w:hanging="360"/>
      </w:pPr>
    </w:lvl>
    <w:lvl w:ilvl="5" w:tplc="87B6DC9E">
      <w:start w:val="1"/>
      <w:numFmt w:val="lowerRoman"/>
      <w:lvlText w:val="%6."/>
      <w:lvlJc w:val="right"/>
      <w:pPr>
        <w:ind w:left="4320" w:hanging="180"/>
      </w:pPr>
    </w:lvl>
    <w:lvl w:ilvl="6" w:tplc="2DD23832">
      <w:start w:val="1"/>
      <w:numFmt w:val="decimal"/>
      <w:lvlText w:val="%7."/>
      <w:lvlJc w:val="left"/>
      <w:pPr>
        <w:ind w:left="5040" w:hanging="360"/>
      </w:pPr>
    </w:lvl>
    <w:lvl w:ilvl="7" w:tplc="6840CEF2">
      <w:start w:val="1"/>
      <w:numFmt w:val="lowerLetter"/>
      <w:lvlText w:val="%8."/>
      <w:lvlJc w:val="left"/>
      <w:pPr>
        <w:ind w:left="5760" w:hanging="360"/>
      </w:pPr>
    </w:lvl>
    <w:lvl w:ilvl="8" w:tplc="C8B679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95765"/>
    <w:multiLevelType w:val="hybridMultilevel"/>
    <w:tmpl w:val="0F1C270A"/>
    <w:lvl w:ilvl="0" w:tplc="2074533C">
      <w:start w:val="1"/>
      <w:numFmt w:val="lowerLetter"/>
      <w:lvlText w:val="%1)"/>
      <w:lvlJc w:val="left"/>
      <w:pPr>
        <w:ind w:left="720" w:hanging="360"/>
      </w:pPr>
    </w:lvl>
    <w:lvl w:ilvl="1" w:tplc="97541FA4">
      <w:start w:val="1"/>
      <w:numFmt w:val="lowerLetter"/>
      <w:lvlText w:val="%2."/>
      <w:lvlJc w:val="left"/>
      <w:pPr>
        <w:ind w:left="1440" w:hanging="360"/>
      </w:pPr>
    </w:lvl>
    <w:lvl w:ilvl="2" w:tplc="603AF872">
      <w:start w:val="1"/>
      <w:numFmt w:val="lowerRoman"/>
      <w:lvlText w:val="%3."/>
      <w:lvlJc w:val="right"/>
      <w:pPr>
        <w:ind w:left="2160" w:hanging="180"/>
      </w:pPr>
    </w:lvl>
    <w:lvl w:ilvl="3" w:tplc="C0609612">
      <w:start w:val="1"/>
      <w:numFmt w:val="decimal"/>
      <w:lvlText w:val="%4."/>
      <w:lvlJc w:val="left"/>
      <w:pPr>
        <w:ind w:left="2880" w:hanging="360"/>
      </w:pPr>
    </w:lvl>
    <w:lvl w:ilvl="4" w:tplc="CB04CD92">
      <w:start w:val="1"/>
      <w:numFmt w:val="lowerLetter"/>
      <w:lvlText w:val="%5."/>
      <w:lvlJc w:val="left"/>
      <w:pPr>
        <w:ind w:left="3600" w:hanging="360"/>
      </w:pPr>
    </w:lvl>
    <w:lvl w:ilvl="5" w:tplc="DB8069B0">
      <w:start w:val="1"/>
      <w:numFmt w:val="lowerRoman"/>
      <w:lvlText w:val="%6."/>
      <w:lvlJc w:val="right"/>
      <w:pPr>
        <w:ind w:left="4320" w:hanging="180"/>
      </w:pPr>
    </w:lvl>
    <w:lvl w:ilvl="6" w:tplc="11C634D6">
      <w:start w:val="1"/>
      <w:numFmt w:val="decimal"/>
      <w:lvlText w:val="%7."/>
      <w:lvlJc w:val="left"/>
      <w:pPr>
        <w:ind w:left="5040" w:hanging="360"/>
      </w:pPr>
    </w:lvl>
    <w:lvl w:ilvl="7" w:tplc="53265C90">
      <w:start w:val="1"/>
      <w:numFmt w:val="lowerLetter"/>
      <w:lvlText w:val="%8."/>
      <w:lvlJc w:val="left"/>
      <w:pPr>
        <w:ind w:left="5760" w:hanging="360"/>
      </w:pPr>
    </w:lvl>
    <w:lvl w:ilvl="8" w:tplc="7A30F86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650AB"/>
    <w:multiLevelType w:val="hybridMultilevel"/>
    <w:tmpl w:val="FC2EF498"/>
    <w:lvl w:ilvl="0" w:tplc="1F102D8E">
      <w:start w:val="1"/>
      <w:numFmt w:val="lowerLetter"/>
      <w:lvlText w:val="%1)"/>
      <w:lvlJc w:val="left"/>
      <w:pPr>
        <w:ind w:left="720" w:hanging="360"/>
      </w:pPr>
    </w:lvl>
    <w:lvl w:ilvl="1" w:tplc="0C58FE70">
      <w:start w:val="1"/>
      <w:numFmt w:val="lowerLetter"/>
      <w:lvlText w:val="%2."/>
      <w:lvlJc w:val="left"/>
      <w:pPr>
        <w:ind w:left="1440" w:hanging="360"/>
      </w:pPr>
    </w:lvl>
    <w:lvl w:ilvl="2" w:tplc="910AB98C">
      <w:start w:val="1"/>
      <w:numFmt w:val="lowerRoman"/>
      <w:lvlText w:val="%3."/>
      <w:lvlJc w:val="right"/>
      <w:pPr>
        <w:ind w:left="2160" w:hanging="180"/>
      </w:pPr>
    </w:lvl>
    <w:lvl w:ilvl="3" w:tplc="DE7E1572">
      <w:start w:val="1"/>
      <w:numFmt w:val="decimal"/>
      <w:lvlText w:val="%4."/>
      <w:lvlJc w:val="left"/>
      <w:pPr>
        <w:ind w:left="2880" w:hanging="360"/>
      </w:pPr>
    </w:lvl>
    <w:lvl w:ilvl="4" w:tplc="F51E01CE">
      <w:start w:val="1"/>
      <w:numFmt w:val="lowerLetter"/>
      <w:lvlText w:val="%5."/>
      <w:lvlJc w:val="left"/>
      <w:pPr>
        <w:ind w:left="3600" w:hanging="360"/>
      </w:pPr>
    </w:lvl>
    <w:lvl w:ilvl="5" w:tplc="8BC466B6">
      <w:start w:val="1"/>
      <w:numFmt w:val="lowerRoman"/>
      <w:lvlText w:val="%6."/>
      <w:lvlJc w:val="right"/>
      <w:pPr>
        <w:ind w:left="4320" w:hanging="180"/>
      </w:pPr>
    </w:lvl>
    <w:lvl w:ilvl="6" w:tplc="E006CD1E">
      <w:start w:val="1"/>
      <w:numFmt w:val="decimal"/>
      <w:lvlText w:val="%7."/>
      <w:lvlJc w:val="left"/>
      <w:pPr>
        <w:ind w:left="5040" w:hanging="360"/>
      </w:pPr>
    </w:lvl>
    <w:lvl w:ilvl="7" w:tplc="92B6BDC2">
      <w:start w:val="1"/>
      <w:numFmt w:val="lowerLetter"/>
      <w:lvlText w:val="%8."/>
      <w:lvlJc w:val="left"/>
      <w:pPr>
        <w:ind w:left="5760" w:hanging="360"/>
      </w:pPr>
    </w:lvl>
    <w:lvl w:ilvl="8" w:tplc="55E80B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24979"/>
    <w:multiLevelType w:val="hybridMultilevel"/>
    <w:tmpl w:val="ECD8DC44"/>
    <w:lvl w:ilvl="0" w:tplc="DE0C0EBE">
      <w:start w:val="1"/>
      <w:numFmt w:val="lowerLetter"/>
      <w:lvlText w:val="%1)"/>
      <w:lvlJc w:val="left"/>
      <w:pPr>
        <w:ind w:left="720" w:hanging="360"/>
      </w:pPr>
    </w:lvl>
    <w:lvl w:ilvl="1" w:tplc="E3A24FB6">
      <w:start w:val="1"/>
      <w:numFmt w:val="lowerLetter"/>
      <w:lvlText w:val="%2."/>
      <w:lvlJc w:val="left"/>
      <w:pPr>
        <w:ind w:left="1440" w:hanging="360"/>
      </w:pPr>
    </w:lvl>
    <w:lvl w:ilvl="2" w:tplc="7EC4B24A">
      <w:start w:val="1"/>
      <w:numFmt w:val="lowerRoman"/>
      <w:lvlText w:val="%3."/>
      <w:lvlJc w:val="right"/>
      <w:pPr>
        <w:ind w:left="2160" w:hanging="180"/>
      </w:pPr>
    </w:lvl>
    <w:lvl w:ilvl="3" w:tplc="6F8E33EE">
      <w:start w:val="1"/>
      <w:numFmt w:val="decimal"/>
      <w:lvlText w:val="%4."/>
      <w:lvlJc w:val="left"/>
      <w:pPr>
        <w:ind w:left="2880" w:hanging="360"/>
      </w:pPr>
    </w:lvl>
    <w:lvl w:ilvl="4" w:tplc="A85A17C4">
      <w:start w:val="1"/>
      <w:numFmt w:val="lowerLetter"/>
      <w:lvlText w:val="%5."/>
      <w:lvlJc w:val="left"/>
      <w:pPr>
        <w:ind w:left="3600" w:hanging="360"/>
      </w:pPr>
    </w:lvl>
    <w:lvl w:ilvl="5" w:tplc="0A90AA00">
      <w:start w:val="1"/>
      <w:numFmt w:val="lowerRoman"/>
      <w:lvlText w:val="%6."/>
      <w:lvlJc w:val="right"/>
      <w:pPr>
        <w:ind w:left="4320" w:hanging="180"/>
      </w:pPr>
    </w:lvl>
    <w:lvl w:ilvl="6" w:tplc="640CA620">
      <w:start w:val="1"/>
      <w:numFmt w:val="decimal"/>
      <w:lvlText w:val="%7."/>
      <w:lvlJc w:val="left"/>
      <w:pPr>
        <w:ind w:left="5040" w:hanging="360"/>
      </w:pPr>
    </w:lvl>
    <w:lvl w:ilvl="7" w:tplc="88C2FBCC">
      <w:start w:val="1"/>
      <w:numFmt w:val="lowerLetter"/>
      <w:lvlText w:val="%8."/>
      <w:lvlJc w:val="left"/>
      <w:pPr>
        <w:ind w:left="5760" w:hanging="360"/>
      </w:pPr>
    </w:lvl>
    <w:lvl w:ilvl="8" w:tplc="895869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27836"/>
    <w:multiLevelType w:val="hybridMultilevel"/>
    <w:tmpl w:val="039A9228"/>
    <w:lvl w:ilvl="0" w:tplc="B656AF48">
      <w:start w:val="1"/>
      <w:numFmt w:val="lowerLetter"/>
      <w:lvlText w:val="%1)"/>
      <w:lvlJc w:val="left"/>
      <w:pPr>
        <w:ind w:left="720" w:hanging="360"/>
      </w:pPr>
    </w:lvl>
    <w:lvl w:ilvl="1" w:tplc="EDBAB2D0">
      <w:start w:val="1"/>
      <w:numFmt w:val="lowerLetter"/>
      <w:lvlText w:val="%2."/>
      <w:lvlJc w:val="left"/>
      <w:pPr>
        <w:ind w:left="1440" w:hanging="360"/>
      </w:pPr>
    </w:lvl>
    <w:lvl w:ilvl="2" w:tplc="74569570">
      <w:start w:val="1"/>
      <w:numFmt w:val="lowerRoman"/>
      <w:lvlText w:val="%3."/>
      <w:lvlJc w:val="right"/>
      <w:pPr>
        <w:ind w:left="2160" w:hanging="180"/>
      </w:pPr>
    </w:lvl>
    <w:lvl w:ilvl="3" w:tplc="7F5C838C">
      <w:start w:val="1"/>
      <w:numFmt w:val="decimal"/>
      <w:lvlText w:val="%4."/>
      <w:lvlJc w:val="left"/>
      <w:pPr>
        <w:ind w:left="2880" w:hanging="360"/>
      </w:pPr>
    </w:lvl>
    <w:lvl w:ilvl="4" w:tplc="F46A2454">
      <w:start w:val="1"/>
      <w:numFmt w:val="lowerLetter"/>
      <w:lvlText w:val="%5."/>
      <w:lvlJc w:val="left"/>
      <w:pPr>
        <w:ind w:left="3600" w:hanging="360"/>
      </w:pPr>
    </w:lvl>
    <w:lvl w:ilvl="5" w:tplc="FCB66B60">
      <w:start w:val="1"/>
      <w:numFmt w:val="lowerRoman"/>
      <w:lvlText w:val="%6."/>
      <w:lvlJc w:val="right"/>
      <w:pPr>
        <w:ind w:left="4320" w:hanging="180"/>
      </w:pPr>
    </w:lvl>
    <w:lvl w:ilvl="6" w:tplc="D444D0D0">
      <w:start w:val="1"/>
      <w:numFmt w:val="decimal"/>
      <w:lvlText w:val="%7."/>
      <w:lvlJc w:val="left"/>
      <w:pPr>
        <w:ind w:left="5040" w:hanging="360"/>
      </w:pPr>
    </w:lvl>
    <w:lvl w:ilvl="7" w:tplc="48C406C4">
      <w:start w:val="1"/>
      <w:numFmt w:val="lowerLetter"/>
      <w:lvlText w:val="%8."/>
      <w:lvlJc w:val="left"/>
      <w:pPr>
        <w:ind w:left="5760" w:hanging="360"/>
      </w:pPr>
    </w:lvl>
    <w:lvl w:ilvl="8" w:tplc="F072E9D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8219D"/>
    <w:multiLevelType w:val="hybridMultilevel"/>
    <w:tmpl w:val="5A863B0C"/>
    <w:lvl w:ilvl="0" w:tplc="BA585B14">
      <w:start w:val="1"/>
      <w:numFmt w:val="lowerLetter"/>
      <w:lvlText w:val="%1)"/>
      <w:lvlJc w:val="left"/>
      <w:pPr>
        <w:ind w:left="720" w:hanging="360"/>
      </w:pPr>
    </w:lvl>
    <w:lvl w:ilvl="1" w:tplc="7A1629B0">
      <w:start w:val="1"/>
      <w:numFmt w:val="lowerLetter"/>
      <w:lvlText w:val="%2."/>
      <w:lvlJc w:val="left"/>
      <w:pPr>
        <w:ind w:left="1440" w:hanging="360"/>
      </w:pPr>
    </w:lvl>
    <w:lvl w:ilvl="2" w:tplc="AA7C035A">
      <w:start w:val="1"/>
      <w:numFmt w:val="lowerRoman"/>
      <w:lvlText w:val="%3."/>
      <w:lvlJc w:val="right"/>
      <w:pPr>
        <w:ind w:left="2160" w:hanging="180"/>
      </w:pPr>
    </w:lvl>
    <w:lvl w:ilvl="3" w:tplc="F888FC66">
      <w:start w:val="1"/>
      <w:numFmt w:val="decimal"/>
      <w:lvlText w:val="%4."/>
      <w:lvlJc w:val="left"/>
      <w:pPr>
        <w:ind w:left="2880" w:hanging="360"/>
      </w:pPr>
    </w:lvl>
    <w:lvl w:ilvl="4" w:tplc="730AAC4A">
      <w:start w:val="1"/>
      <w:numFmt w:val="lowerLetter"/>
      <w:lvlText w:val="%5."/>
      <w:lvlJc w:val="left"/>
      <w:pPr>
        <w:ind w:left="3600" w:hanging="360"/>
      </w:pPr>
    </w:lvl>
    <w:lvl w:ilvl="5" w:tplc="0144E756">
      <w:start w:val="1"/>
      <w:numFmt w:val="lowerRoman"/>
      <w:lvlText w:val="%6."/>
      <w:lvlJc w:val="right"/>
      <w:pPr>
        <w:ind w:left="4320" w:hanging="180"/>
      </w:pPr>
    </w:lvl>
    <w:lvl w:ilvl="6" w:tplc="807C975C">
      <w:start w:val="1"/>
      <w:numFmt w:val="decimal"/>
      <w:lvlText w:val="%7."/>
      <w:lvlJc w:val="left"/>
      <w:pPr>
        <w:ind w:left="5040" w:hanging="360"/>
      </w:pPr>
    </w:lvl>
    <w:lvl w:ilvl="7" w:tplc="4DD2C8BE">
      <w:start w:val="1"/>
      <w:numFmt w:val="lowerLetter"/>
      <w:lvlText w:val="%8."/>
      <w:lvlJc w:val="left"/>
      <w:pPr>
        <w:ind w:left="5760" w:hanging="360"/>
      </w:pPr>
    </w:lvl>
    <w:lvl w:ilvl="8" w:tplc="DD44285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FD4083"/>
    <w:multiLevelType w:val="hybridMultilevel"/>
    <w:tmpl w:val="4002D836"/>
    <w:lvl w:ilvl="0" w:tplc="3E4094BA">
      <w:start w:val="1"/>
      <w:numFmt w:val="lowerLetter"/>
      <w:lvlText w:val="%1)"/>
      <w:lvlJc w:val="left"/>
      <w:pPr>
        <w:ind w:left="720" w:hanging="360"/>
      </w:pPr>
    </w:lvl>
    <w:lvl w:ilvl="1" w:tplc="2EFAB4A0">
      <w:start w:val="1"/>
      <w:numFmt w:val="lowerLetter"/>
      <w:lvlText w:val="%2."/>
      <w:lvlJc w:val="left"/>
      <w:pPr>
        <w:ind w:left="1440" w:hanging="360"/>
      </w:pPr>
    </w:lvl>
    <w:lvl w:ilvl="2" w:tplc="CE4CC3E6">
      <w:start w:val="1"/>
      <w:numFmt w:val="lowerRoman"/>
      <w:lvlText w:val="%3."/>
      <w:lvlJc w:val="right"/>
      <w:pPr>
        <w:ind w:left="2160" w:hanging="180"/>
      </w:pPr>
    </w:lvl>
    <w:lvl w:ilvl="3" w:tplc="E6247D20">
      <w:start w:val="1"/>
      <w:numFmt w:val="decimal"/>
      <w:lvlText w:val="%4."/>
      <w:lvlJc w:val="left"/>
      <w:pPr>
        <w:ind w:left="2880" w:hanging="360"/>
      </w:pPr>
    </w:lvl>
    <w:lvl w:ilvl="4" w:tplc="D494C106">
      <w:start w:val="1"/>
      <w:numFmt w:val="lowerLetter"/>
      <w:lvlText w:val="%5."/>
      <w:lvlJc w:val="left"/>
      <w:pPr>
        <w:ind w:left="3600" w:hanging="360"/>
      </w:pPr>
    </w:lvl>
    <w:lvl w:ilvl="5" w:tplc="A0962564">
      <w:start w:val="1"/>
      <w:numFmt w:val="lowerRoman"/>
      <w:lvlText w:val="%6."/>
      <w:lvlJc w:val="right"/>
      <w:pPr>
        <w:ind w:left="4320" w:hanging="180"/>
      </w:pPr>
    </w:lvl>
    <w:lvl w:ilvl="6" w:tplc="E61A3278">
      <w:start w:val="1"/>
      <w:numFmt w:val="decimal"/>
      <w:lvlText w:val="%7."/>
      <w:lvlJc w:val="left"/>
      <w:pPr>
        <w:ind w:left="5040" w:hanging="360"/>
      </w:pPr>
    </w:lvl>
    <w:lvl w:ilvl="7" w:tplc="8CB0C5CA">
      <w:start w:val="1"/>
      <w:numFmt w:val="lowerLetter"/>
      <w:lvlText w:val="%8."/>
      <w:lvlJc w:val="left"/>
      <w:pPr>
        <w:ind w:left="5760" w:hanging="360"/>
      </w:pPr>
    </w:lvl>
    <w:lvl w:ilvl="8" w:tplc="807CBB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6D74D7"/>
    <w:multiLevelType w:val="hybridMultilevel"/>
    <w:tmpl w:val="4670BB6C"/>
    <w:lvl w:ilvl="0" w:tplc="8D489476">
      <w:start w:val="1"/>
      <w:numFmt w:val="lowerLetter"/>
      <w:lvlText w:val="%1)"/>
      <w:lvlJc w:val="left"/>
      <w:pPr>
        <w:ind w:left="720" w:hanging="360"/>
      </w:pPr>
    </w:lvl>
    <w:lvl w:ilvl="1" w:tplc="14DA5870">
      <w:start w:val="1"/>
      <w:numFmt w:val="lowerLetter"/>
      <w:lvlText w:val="%2."/>
      <w:lvlJc w:val="left"/>
      <w:pPr>
        <w:ind w:left="1440" w:hanging="360"/>
      </w:pPr>
    </w:lvl>
    <w:lvl w:ilvl="2" w:tplc="225EE118">
      <w:start w:val="1"/>
      <w:numFmt w:val="lowerRoman"/>
      <w:lvlText w:val="%3."/>
      <w:lvlJc w:val="right"/>
      <w:pPr>
        <w:ind w:left="2160" w:hanging="180"/>
      </w:pPr>
    </w:lvl>
    <w:lvl w:ilvl="3" w:tplc="16D8BBE4">
      <w:start w:val="1"/>
      <w:numFmt w:val="decimal"/>
      <w:lvlText w:val="%4."/>
      <w:lvlJc w:val="left"/>
      <w:pPr>
        <w:ind w:left="2880" w:hanging="360"/>
      </w:pPr>
    </w:lvl>
    <w:lvl w:ilvl="4" w:tplc="C0D2D0E4">
      <w:start w:val="1"/>
      <w:numFmt w:val="lowerLetter"/>
      <w:lvlText w:val="%5."/>
      <w:lvlJc w:val="left"/>
      <w:pPr>
        <w:ind w:left="3600" w:hanging="360"/>
      </w:pPr>
    </w:lvl>
    <w:lvl w:ilvl="5" w:tplc="5B8A2276">
      <w:start w:val="1"/>
      <w:numFmt w:val="lowerRoman"/>
      <w:lvlText w:val="%6."/>
      <w:lvlJc w:val="right"/>
      <w:pPr>
        <w:ind w:left="4320" w:hanging="180"/>
      </w:pPr>
    </w:lvl>
    <w:lvl w:ilvl="6" w:tplc="8B2C8726">
      <w:start w:val="1"/>
      <w:numFmt w:val="decimal"/>
      <w:lvlText w:val="%7."/>
      <w:lvlJc w:val="left"/>
      <w:pPr>
        <w:ind w:left="5040" w:hanging="360"/>
      </w:pPr>
    </w:lvl>
    <w:lvl w:ilvl="7" w:tplc="4540FE0C">
      <w:start w:val="1"/>
      <w:numFmt w:val="lowerLetter"/>
      <w:lvlText w:val="%8."/>
      <w:lvlJc w:val="left"/>
      <w:pPr>
        <w:ind w:left="5760" w:hanging="360"/>
      </w:pPr>
    </w:lvl>
    <w:lvl w:ilvl="8" w:tplc="D15413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97B36"/>
    <w:multiLevelType w:val="hybridMultilevel"/>
    <w:tmpl w:val="15B87EAA"/>
    <w:lvl w:ilvl="0" w:tplc="CE345FFE">
      <w:start w:val="1"/>
      <w:numFmt w:val="lowerLetter"/>
      <w:lvlText w:val="%1)"/>
      <w:lvlJc w:val="left"/>
      <w:pPr>
        <w:ind w:left="720" w:hanging="360"/>
      </w:pPr>
    </w:lvl>
    <w:lvl w:ilvl="1" w:tplc="1DD4C9DC">
      <w:start w:val="1"/>
      <w:numFmt w:val="lowerLetter"/>
      <w:lvlText w:val="%2."/>
      <w:lvlJc w:val="left"/>
      <w:pPr>
        <w:ind w:left="1440" w:hanging="360"/>
      </w:pPr>
    </w:lvl>
    <w:lvl w:ilvl="2" w:tplc="78CCB34A">
      <w:start w:val="1"/>
      <w:numFmt w:val="lowerRoman"/>
      <w:lvlText w:val="%3."/>
      <w:lvlJc w:val="right"/>
      <w:pPr>
        <w:ind w:left="2160" w:hanging="180"/>
      </w:pPr>
    </w:lvl>
    <w:lvl w:ilvl="3" w:tplc="C76AD920">
      <w:start w:val="1"/>
      <w:numFmt w:val="decimal"/>
      <w:lvlText w:val="%4."/>
      <w:lvlJc w:val="left"/>
      <w:pPr>
        <w:ind w:left="2880" w:hanging="360"/>
      </w:pPr>
    </w:lvl>
    <w:lvl w:ilvl="4" w:tplc="5E02DA8A">
      <w:start w:val="1"/>
      <w:numFmt w:val="lowerLetter"/>
      <w:lvlText w:val="%5."/>
      <w:lvlJc w:val="left"/>
      <w:pPr>
        <w:ind w:left="3600" w:hanging="360"/>
      </w:pPr>
    </w:lvl>
    <w:lvl w:ilvl="5" w:tplc="78D4D722">
      <w:start w:val="1"/>
      <w:numFmt w:val="lowerRoman"/>
      <w:lvlText w:val="%6."/>
      <w:lvlJc w:val="right"/>
      <w:pPr>
        <w:ind w:left="4320" w:hanging="180"/>
      </w:pPr>
    </w:lvl>
    <w:lvl w:ilvl="6" w:tplc="E7D46CBA">
      <w:start w:val="1"/>
      <w:numFmt w:val="decimal"/>
      <w:lvlText w:val="%7."/>
      <w:lvlJc w:val="left"/>
      <w:pPr>
        <w:ind w:left="5040" w:hanging="360"/>
      </w:pPr>
    </w:lvl>
    <w:lvl w:ilvl="7" w:tplc="9F28421A">
      <w:start w:val="1"/>
      <w:numFmt w:val="lowerLetter"/>
      <w:lvlText w:val="%8."/>
      <w:lvlJc w:val="left"/>
      <w:pPr>
        <w:ind w:left="5760" w:hanging="360"/>
      </w:pPr>
    </w:lvl>
    <w:lvl w:ilvl="8" w:tplc="637E4C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1CE"/>
    <w:multiLevelType w:val="hybridMultilevel"/>
    <w:tmpl w:val="000ABC94"/>
    <w:lvl w:ilvl="0" w:tplc="EBB2CB78">
      <w:start w:val="1"/>
      <w:numFmt w:val="lowerLetter"/>
      <w:lvlText w:val="%1)"/>
      <w:lvlJc w:val="left"/>
      <w:pPr>
        <w:ind w:left="720" w:hanging="360"/>
      </w:pPr>
    </w:lvl>
    <w:lvl w:ilvl="1" w:tplc="3F1C77D8">
      <w:start w:val="1"/>
      <w:numFmt w:val="lowerLetter"/>
      <w:lvlText w:val="%2."/>
      <w:lvlJc w:val="left"/>
      <w:pPr>
        <w:ind w:left="1440" w:hanging="360"/>
      </w:pPr>
    </w:lvl>
    <w:lvl w:ilvl="2" w:tplc="0C94C4A2">
      <w:start w:val="1"/>
      <w:numFmt w:val="lowerRoman"/>
      <w:lvlText w:val="%3."/>
      <w:lvlJc w:val="right"/>
      <w:pPr>
        <w:ind w:left="2160" w:hanging="180"/>
      </w:pPr>
    </w:lvl>
    <w:lvl w:ilvl="3" w:tplc="FA74DB90">
      <w:start w:val="1"/>
      <w:numFmt w:val="decimal"/>
      <w:lvlText w:val="%4."/>
      <w:lvlJc w:val="left"/>
      <w:pPr>
        <w:ind w:left="2880" w:hanging="360"/>
      </w:pPr>
    </w:lvl>
    <w:lvl w:ilvl="4" w:tplc="C4C8E9DA">
      <w:start w:val="1"/>
      <w:numFmt w:val="lowerLetter"/>
      <w:lvlText w:val="%5."/>
      <w:lvlJc w:val="left"/>
      <w:pPr>
        <w:ind w:left="3600" w:hanging="360"/>
      </w:pPr>
    </w:lvl>
    <w:lvl w:ilvl="5" w:tplc="E3EC5EE4">
      <w:start w:val="1"/>
      <w:numFmt w:val="lowerRoman"/>
      <w:lvlText w:val="%6."/>
      <w:lvlJc w:val="right"/>
      <w:pPr>
        <w:ind w:left="4320" w:hanging="180"/>
      </w:pPr>
    </w:lvl>
    <w:lvl w:ilvl="6" w:tplc="AECC366A">
      <w:start w:val="1"/>
      <w:numFmt w:val="decimal"/>
      <w:lvlText w:val="%7."/>
      <w:lvlJc w:val="left"/>
      <w:pPr>
        <w:ind w:left="5040" w:hanging="360"/>
      </w:pPr>
    </w:lvl>
    <w:lvl w:ilvl="7" w:tplc="0A90BC1C">
      <w:start w:val="1"/>
      <w:numFmt w:val="lowerLetter"/>
      <w:lvlText w:val="%8."/>
      <w:lvlJc w:val="left"/>
      <w:pPr>
        <w:ind w:left="5760" w:hanging="360"/>
      </w:pPr>
    </w:lvl>
    <w:lvl w:ilvl="8" w:tplc="29367DD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18470D"/>
    <w:multiLevelType w:val="hybridMultilevel"/>
    <w:tmpl w:val="E65620F8"/>
    <w:lvl w:ilvl="0" w:tplc="2C6C7082">
      <w:start w:val="1"/>
      <w:numFmt w:val="lowerLetter"/>
      <w:lvlText w:val="%1)"/>
      <w:lvlJc w:val="left"/>
      <w:pPr>
        <w:ind w:left="720" w:hanging="360"/>
      </w:pPr>
    </w:lvl>
    <w:lvl w:ilvl="1" w:tplc="CDA6D5D8">
      <w:start w:val="1"/>
      <w:numFmt w:val="lowerLetter"/>
      <w:lvlText w:val="%2."/>
      <w:lvlJc w:val="left"/>
      <w:pPr>
        <w:ind w:left="1440" w:hanging="360"/>
      </w:pPr>
    </w:lvl>
    <w:lvl w:ilvl="2" w:tplc="37065F84">
      <w:start w:val="1"/>
      <w:numFmt w:val="lowerRoman"/>
      <w:lvlText w:val="%3."/>
      <w:lvlJc w:val="right"/>
      <w:pPr>
        <w:ind w:left="2160" w:hanging="180"/>
      </w:pPr>
    </w:lvl>
    <w:lvl w:ilvl="3" w:tplc="D564ECA4">
      <w:start w:val="1"/>
      <w:numFmt w:val="decimal"/>
      <w:lvlText w:val="%4."/>
      <w:lvlJc w:val="left"/>
      <w:pPr>
        <w:ind w:left="2880" w:hanging="360"/>
      </w:pPr>
    </w:lvl>
    <w:lvl w:ilvl="4" w:tplc="DAF21012">
      <w:start w:val="1"/>
      <w:numFmt w:val="lowerLetter"/>
      <w:lvlText w:val="%5."/>
      <w:lvlJc w:val="left"/>
      <w:pPr>
        <w:ind w:left="3600" w:hanging="360"/>
      </w:pPr>
    </w:lvl>
    <w:lvl w:ilvl="5" w:tplc="C9D69236">
      <w:start w:val="1"/>
      <w:numFmt w:val="lowerRoman"/>
      <w:lvlText w:val="%6."/>
      <w:lvlJc w:val="right"/>
      <w:pPr>
        <w:ind w:left="4320" w:hanging="180"/>
      </w:pPr>
    </w:lvl>
    <w:lvl w:ilvl="6" w:tplc="AEEAD664">
      <w:start w:val="1"/>
      <w:numFmt w:val="decimal"/>
      <w:lvlText w:val="%7."/>
      <w:lvlJc w:val="left"/>
      <w:pPr>
        <w:ind w:left="5040" w:hanging="360"/>
      </w:pPr>
    </w:lvl>
    <w:lvl w:ilvl="7" w:tplc="651667F4">
      <w:start w:val="1"/>
      <w:numFmt w:val="lowerLetter"/>
      <w:lvlText w:val="%8."/>
      <w:lvlJc w:val="left"/>
      <w:pPr>
        <w:ind w:left="5760" w:hanging="360"/>
      </w:pPr>
    </w:lvl>
    <w:lvl w:ilvl="8" w:tplc="9A38E6D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93520F"/>
    <w:multiLevelType w:val="hybridMultilevel"/>
    <w:tmpl w:val="C152DFF4"/>
    <w:lvl w:ilvl="0" w:tplc="2D80D49C">
      <w:start w:val="1"/>
      <w:numFmt w:val="lowerLetter"/>
      <w:lvlText w:val="%1."/>
      <w:lvlJc w:val="left"/>
      <w:pPr>
        <w:ind w:left="720" w:hanging="360"/>
      </w:pPr>
    </w:lvl>
    <w:lvl w:ilvl="1" w:tplc="DCD8F908">
      <w:start w:val="1"/>
      <w:numFmt w:val="lowerLetter"/>
      <w:lvlText w:val="%2."/>
      <w:lvlJc w:val="left"/>
      <w:pPr>
        <w:ind w:left="1440" w:hanging="360"/>
      </w:pPr>
    </w:lvl>
    <w:lvl w:ilvl="2" w:tplc="40A2E50C">
      <w:start w:val="1"/>
      <w:numFmt w:val="lowerRoman"/>
      <w:lvlText w:val="%3."/>
      <w:lvlJc w:val="right"/>
      <w:pPr>
        <w:ind w:left="2160" w:hanging="180"/>
      </w:pPr>
    </w:lvl>
    <w:lvl w:ilvl="3" w:tplc="A63E3F9C">
      <w:start w:val="1"/>
      <w:numFmt w:val="decimal"/>
      <w:lvlText w:val="%4."/>
      <w:lvlJc w:val="left"/>
      <w:pPr>
        <w:ind w:left="2880" w:hanging="360"/>
      </w:pPr>
    </w:lvl>
    <w:lvl w:ilvl="4" w:tplc="A9908AF8">
      <w:start w:val="1"/>
      <w:numFmt w:val="lowerLetter"/>
      <w:lvlText w:val="%5."/>
      <w:lvlJc w:val="left"/>
      <w:pPr>
        <w:ind w:left="3600" w:hanging="360"/>
      </w:pPr>
    </w:lvl>
    <w:lvl w:ilvl="5" w:tplc="E33ABD5E">
      <w:start w:val="1"/>
      <w:numFmt w:val="lowerRoman"/>
      <w:lvlText w:val="%6."/>
      <w:lvlJc w:val="right"/>
      <w:pPr>
        <w:ind w:left="4320" w:hanging="180"/>
      </w:pPr>
    </w:lvl>
    <w:lvl w:ilvl="6" w:tplc="40C67B1C">
      <w:start w:val="1"/>
      <w:numFmt w:val="decimal"/>
      <w:lvlText w:val="%7."/>
      <w:lvlJc w:val="left"/>
      <w:pPr>
        <w:ind w:left="5040" w:hanging="360"/>
      </w:pPr>
    </w:lvl>
    <w:lvl w:ilvl="7" w:tplc="839C7AA6">
      <w:start w:val="1"/>
      <w:numFmt w:val="lowerLetter"/>
      <w:lvlText w:val="%8."/>
      <w:lvlJc w:val="left"/>
      <w:pPr>
        <w:ind w:left="5760" w:hanging="360"/>
      </w:pPr>
    </w:lvl>
    <w:lvl w:ilvl="8" w:tplc="C8CA72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793FD7"/>
    <w:multiLevelType w:val="hybridMultilevel"/>
    <w:tmpl w:val="C3C639D0"/>
    <w:lvl w:ilvl="0" w:tplc="42A40256">
      <w:start w:val="1"/>
      <w:numFmt w:val="lowerLetter"/>
      <w:lvlText w:val="%1)"/>
      <w:lvlJc w:val="left"/>
      <w:pPr>
        <w:ind w:left="720" w:hanging="360"/>
      </w:pPr>
    </w:lvl>
    <w:lvl w:ilvl="1" w:tplc="091A6DAC">
      <w:start w:val="1"/>
      <w:numFmt w:val="lowerLetter"/>
      <w:lvlText w:val="%2."/>
      <w:lvlJc w:val="left"/>
      <w:pPr>
        <w:ind w:left="1440" w:hanging="360"/>
      </w:pPr>
    </w:lvl>
    <w:lvl w:ilvl="2" w:tplc="C50E2698">
      <w:start w:val="1"/>
      <w:numFmt w:val="lowerRoman"/>
      <w:lvlText w:val="%3."/>
      <w:lvlJc w:val="right"/>
      <w:pPr>
        <w:ind w:left="2160" w:hanging="180"/>
      </w:pPr>
    </w:lvl>
    <w:lvl w:ilvl="3" w:tplc="FC5C18AA">
      <w:start w:val="1"/>
      <w:numFmt w:val="decimal"/>
      <w:lvlText w:val="%4."/>
      <w:lvlJc w:val="left"/>
      <w:pPr>
        <w:ind w:left="2880" w:hanging="360"/>
      </w:pPr>
    </w:lvl>
    <w:lvl w:ilvl="4" w:tplc="B3D2F484">
      <w:start w:val="1"/>
      <w:numFmt w:val="lowerLetter"/>
      <w:lvlText w:val="%5."/>
      <w:lvlJc w:val="left"/>
      <w:pPr>
        <w:ind w:left="3600" w:hanging="360"/>
      </w:pPr>
    </w:lvl>
    <w:lvl w:ilvl="5" w:tplc="1C0EB0FA">
      <w:start w:val="1"/>
      <w:numFmt w:val="lowerRoman"/>
      <w:lvlText w:val="%6."/>
      <w:lvlJc w:val="right"/>
      <w:pPr>
        <w:ind w:left="4320" w:hanging="180"/>
      </w:pPr>
    </w:lvl>
    <w:lvl w:ilvl="6" w:tplc="FD98565A">
      <w:start w:val="1"/>
      <w:numFmt w:val="decimal"/>
      <w:lvlText w:val="%7."/>
      <w:lvlJc w:val="left"/>
      <w:pPr>
        <w:ind w:left="5040" w:hanging="360"/>
      </w:pPr>
    </w:lvl>
    <w:lvl w:ilvl="7" w:tplc="2A74171A">
      <w:start w:val="1"/>
      <w:numFmt w:val="lowerLetter"/>
      <w:lvlText w:val="%8."/>
      <w:lvlJc w:val="left"/>
      <w:pPr>
        <w:ind w:left="5760" w:hanging="360"/>
      </w:pPr>
    </w:lvl>
    <w:lvl w:ilvl="8" w:tplc="81ECCF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8F1ECD"/>
    <w:multiLevelType w:val="hybridMultilevel"/>
    <w:tmpl w:val="B7CC8C3A"/>
    <w:lvl w:ilvl="0" w:tplc="F9C0D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06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C4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EF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A6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06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AC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08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24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9C6279"/>
    <w:multiLevelType w:val="hybridMultilevel"/>
    <w:tmpl w:val="0FC41182"/>
    <w:lvl w:ilvl="0" w:tplc="21A2D05A">
      <w:start w:val="1"/>
      <w:numFmt w:val="lowerLetter"/>
      <w:lvlText w:val="%1."/>
      <w:lvlJc w:val="left"/>
      <w:pPr>
        <w:ind w:left="720" w:hanging="360"/>
      </w:pPr>
    </w:lvl>
    <w:lvl w:ilvl="1" w:tplc="96C45B8C">
      <w:start w:val="1"/>
      <w:numFmt w:val="lowerLetter"/>
      <w:lvlText w:val="%2."/>
      <w:lvlJc w:val="left"/>
      <w:pPr>
        <w:ind w:left="1440" w:hanging="360"/>
      </w:pPr>
    </w:lvl>
    <w:lvl w:ilvl="2" w:tplc="6F243CA4">
      <w:start w:val="1"/>
      <w:numFmt w:val="lowerRoman"/>
      <w:lvlText w:val="%3."/>
      <w:lvlJc w:val="right"/>
      <w:pPr>
        <w:ind w:left="2160" w:hanging="180"/>
      </w:pPr>
    </w:lvl>
    <w:lvl w:ilvl="3" w:tplc="DD90790C">
      <w:start w:val="1"/>
      <w:numFmt w:val="decimal"/>
      <w:lvlText w:val="%4."/>
      <w:lvlJc w:val="left"/>
      <w:pPr>
        <w:ind w:left="2880" w:hanging="360"/>
      </w:pPr>
    </w:lvl>
    <w:lvl w:ilvl="4" w:tplc="23165872">
      <w:start w:val="1"/>
      <w:numFmt w:val="lowerLetter"/>
      <w:lvlText w:val="%5."/>
      <w:lvlJc w:val="left"/>
      <w:pPr>
        <w:ind w:left="3600" w:hanging="360"/>
      </w:pPr>
    </w:lvl>
    <w:lvl w:ilvl="5" w:tplc="7930C4F6">
      <w:start w:val="1"/>
      <w:numFmt w:val="lowerRoman"/>
      <w:lvlText w:val="%6."/>
      <w:lvlJc w:val="right"/>
      <w:pPr>
        <w:ind w:left="4320" w:hanging="180"/>
      </w:pPr>
    </w:lvl>
    <w:lvl w:ilvl="6" w:tplc="A1AE1740">
      <w:start w:val="1"/>
      <w:numFmt w:val="decimal"/>
      <w:lvlText w:val="%7."/>
      <w:lvlJc w:val="left"/>
      <w:pPr>
        <w:ind w:left="5040" w:hanging="360"/>
      </w:pPr>
    </w:lvl>
    <w:lvl w:ilvl="7" w:tplc="73166F14">
      <w:start w:val="1"/>
      <w:numFmt w:val="lowerLetter"/>
      <w:lvlText w:val="%8."/>
      <w:lvlJc w:val="left"/>
      <w:pPr>
        <w:ind w:left="5760" w:hanging="360"/>
      </w:pPr>
    </w:lvl>
    <w:lvl w:ilvl="8" w:tplc="CC6CC7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203A4F"/>
    <w:multiLevelType w:val="hybridMultilevel"/>
    <w:tmpl w:val="76F28170"/>
    <w:lvl w:ilvl="0" w:tplc="0A6C1792">
      <w:start w:val="1"/>
      <w:numFmt w:val="lowerLetter"/>
      <w:lvlText w:val="%1)"/>
      <w:lvlJc w:val="left"/>
      <w:pPr>
        <w:ind w:left="720" w:hanging="360"/>
      </w:pPr>
    </w:lvl>
    <w:lvl w:ilvl="1" w:tplc="AE186650">
      <w:start w:val="1"/>
      <w:numFmt w:val="lowerLetter"/>
      <w:lvlText w:val="%2."/>
      <w:lvlJc w:val="left"/>
      <w:pPr>
        <w:ind w:left="1440" w:hanging="360"/>
      </w:pPr>
    </w:lvl>
    <w:lvl w:ilvl="2" w:tplc="84CCF756">
      <w:start w:val="1"/>
      <w:numFmt w:val="lowerRoman"/>
      <w:lvlText w:val="%3."/>
      <w:lvlJc w:val="right"/>
      <w:pPr>
        <w:ind w:left="2160" w:hanging="180"/>
      </w:pPr>
    </w:lvl>
    <w:lvl w:ilvl="3" w:tplc="61989882">
      <w:start w:val="1"/>
      <w:numFmt w:val="decimal"/>
      <w:lvlText w:val="%4."/>
      <w:lvlJc w:val="left"/>
      <w:pPr>
        <w:ind w:left="2880" w:hanging="360"/>
      </w:pPr>
    </w:lvl>
    <w:lvl w:ilvl="4" w:tplc="22CAF996">
      <w:start w:val="1"/>
      <w:numFmt w:val="lowerLetter"/>
      <w:lvlText w:val="%5."/>
      <w:lvlJc w:val="left"/>
      <w:pPr>
        <w:ind w:left="3600" w:hanging="360"/>
      </w:pPr>
    </w:lvl>
    <w:lvl w:ilvl="5" w:tplc="9724AE80">
      <w:start w:val="1"/>
      <w:numFmt w:val="lowerRoman"/>
      <w:lvlText w:val="%6."/>
      <w:lvlJc w:val="right"/>
      <w:pPr>
        <w:ind w:left="4320" w:hanging="180"/>
      </w:pPr>
    </w:lvl>
    <w:lvl w:ilvl="6" w:tplc="DC3A415C">
      <w:start w:val="1"/>
      <w:numFmt w:val="decimal"/>
      <w:lvlText w:val="%7."/>
      <w:lvlJc w:val="left"/>
      <w:pPr>
        <w:ind w:left="5040" w:hanging="360"/>
      </w:pPr>
    </w:lvl>
    <w:lvl w:ilvl="7" w:tplc="BB16D008">
      <w:start w:val="1"/>
      <w:numFmt w:val="lowerLetter"/>
      <w:lvlText w:val="%8."/>
      <w:lvlJc w:val="left"/>
      <w:pPr>
        <w:ind w:left="5760" w:hanging="360"/>
      </w:pPr>
    </w:lvl>
    <w:lvl w:ilvl="8" w:tplc="76507A9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617B1D"/>
    <w:multiLevelType w:val="hybridMultilevel"/>
    <w:tmpl w:val="8FC043B4"/>
    <w:lvl w:ilvl="0" w:tplc="D18A3BD4">
      <w:start w:val="1"/>
      <w:numFmt w:val="lowerLetter"/>
      <w:lvlText w:val="%1)"/>
      <w:lvlJc w:val="left"/>
      <w:pPr>
        <w:ind w:left="720" w:hanging="360"/>
      </w:pPr>
    </w:lvl>
    <w:lvl w:ilvl="1" w:tplc="8B06CC90">
      <w:start w:val="1"/>
      <w:numFmt w:val="lowerLetter"/>
      <w:lvlText w:val="%2."/>
      <w:lvlJc w:val="left"/>
      <w:pPr>
        <w:ind w:left="1440" w:hanging="360"/>
      </w:pPr>
    </w:lvl>
    <w:lvl w:ilvl="2" w:tplc="587CE712">
      <w:start w:val="1"/>
      <w:numFmt w:val="lowerRoman"/>
      <w:lvlText w:val="%3."/>
      <w:lvlJc w:val="right"/>
      <w:pPr>
        <w:ind w:left="2160" w:hanging="180"/>
      </w:pPr>
    </w:lvl>
    <w:lvl w:ilvl="3" w:tplc="2D9033CC">
      <w:start w:val="1"/>
      <w:numFmt w:val="decimal"/>
      <w:lvlText w:val="%4."/>
      <w:lvlJc w:val="left"/>
      <w:pPr>
        <w:ind w:left="2880" w:hanging="360"/>
      </w:pPr>
    </w:lvl>
    <w:lvl w:ilvl="4" w:tplc="6EE83C26">
      <w:start w:val="1"/>
      <w:numFmt w:val="lowerLetter"/>
      <w:lvlText w:val="%5."/>
      <w:lvlJc w:val="left"/>
      <w:pPr>
        <w:ind w:left="3600" w:hanging="360"/>
      </w:pPr>
    </w:lvl>
    <w:lvl w:ilvl="5" w:tplc="E7565150">
      <w:start w:val="1"/>
      <w:numFmt w:val="lowerRoman"/>
      <w:lvlText w:val="%6."/>
      <w:lvlJc w:val="right"/>
      <w:pPr>
        <w:ind w:left="4320" w:hanging="180"/>
      </w:pPr>
    </w:lvl>
    <w:lvl w:ilvl="6" w:tplc="C8C24C2E">
      <w:start w:val="1"/>
      <w:numFmt w:val="decimal"/>
      <w:lvlText w:val="%7."/>
      <w:lvlJc w:val="left"/>
      <w:pPr>
        <w:ind w:left="5040" w:hanging="360"/>
      </w:pPr>
    </w:lvl>
    <w:lvl w:ilvl="7" w:tplc="F2B0D41A">
      <w:start w:val="1"/>
      <w:numFmt w:val="lowerLetter"/>
      <w:lvlText w:val="%8."/>
      <w:lvlJc w:val="left"/>
      <w:pPr>
        <w:ind w:left="5760" w:hanging="360"/>
      </w:pPr>
    </w:lvl>
    <w:lvl w:ilvl="8" w:tplc="67F0F07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A208DD"/>
    <w:multiLevelType w:val="hybridMultilevel"/>
    <w:tmpl w:val="57BC4B12"/>
    <w:lvl w:ilvl="0" w:tplc="843EE2A6">
      <w:start w:val="1"/>
      <w:numFmt w:val="lowerLetter"/>
      <w:lvlText w:val="%1)"/>
      <w:lvlJc w:val="left"/>
      <w:pPr>
        <w:ind w:left="720" w:hanging="360"/>
      </w:pPr>
    </w:lvl>
    <w:lvl w:ilvl="1" w:tplc="9364CEAC">
      <w:start w:val="1"/>
      <w:numFmt w:val="lowerLetter"/>
      <w:lvlText w:val="%2."/>
      <w:lvlJc w:val="left"/>
      <w:pPr>
        <w:ind w:left="1440" w:hanging="360"/>
      </w:pPr>
    </w:lvl>
    <w:lvl w:ilvl="2" w:tplc="2D1C07BA">
      <w:start w:val="1"/>
      <w:numFmt w:val="lowerRoman"/>
      <w:lvlText w:val="%3."/>
      <w:lvlJc w:val="right"/>
      <w:pPr>
        <w:ind w:left="2160" w:hanging="180"/>
      </w:pPr>
    </w:lvl>
    <w:lvl w:ilvl="3" w:tplc="CA7EE4FC">
      <w:start w:val="1"/>
      <w:numFmt w:val="decimal"/>
      <w:lvlText w:val="%4."/>
      <w:lvlJc w:val="left"/>
      <w:pPr>
        <w:ind w:left="2880" w:hanging="360"/>
      </w:pPr>
    </w:lvl>
    <w:lvl w:ilvl="4" w:tplc="33547494">
      <w:start w:val="1"/>
      <w:numFmt w:val="lowerLetter"/>
      <w:lvlText w:val="%5."/>
      <w:lvlJc w:val="left"/>
      <w:pPr>
        <w:ind w:left="3600" w:hanging="360"/>
      </w:pPr>
    </w:lvl>
    <w:lvl w:ilvl="5" w:tplc="E174D1C4">
      <w:start w:val="1"/>
      <w:numFmt w:val="lowerRoman"/>
      <w:lvlText w:val="%6."/>
      <w:lvlJc w:val="right"/>
      <w:pPr>
        <w:ind w:left="4320" w:hanging="180"/>
      </w:pPr>
    </w:lvl>
    <w:lvl w:ilvl="6" w:tplc="F168B6D0">
      <w:start w:val="1"/>
      <w:numFmt w:val="decimal"/>
      <w:lvlText w:val="%7."/>
      <w:lvlJc w:val="left"/>
      <w:pPr>
        <w:ind w:left="5040" w:hanging="360"/>
      </w:pPr>
    </w:lvl>
    <w:lvl w:ilvl="7" w:tplc="E8CA351E">
      <w:start w:val="1"/>
      <w:numFmt w:val="lowerLetter"/>
      <w:lvlText w:val="%8."/>
      <w:lvlJc w:val="left"/>
      <w:pPr>
        <w:ind w:left="5760" w:hanging="360"/>
      </w:pPr>
    </w:lvl>
    <w:lvl w:ilvl="8" w:tplc="479805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2F27A3"/>
    <w:multiLevelType w:val="hybridMultilevel"/>
    <w:tmpl w:val="B5FE4C42"/>
    <w:lvl w:ilvl="0" w:tplc="E354A310">
      <w:start w:val="1"/>
      <w:numFmt w:val="lowerLetter"/>
      <w:lvlText w:val="%1)"/>
      <w:lvlJc w:val="left"/>
      <w:pPr>
        <w:ind w:left="720" w:hanging="360"/>
      </w:pPr>
    </w:lvl>
    <w:lvl w:ilvl="1" w:tplc="161C6F3A">
      <w:start w:val="1"/>
      <w:numFmt w:val="lowerLetter"/>
      <w:lvlText w:val="%2."/>
      <w:lvlJc w:val="left"/>
      <w:pPr>
        <w:ind w:left="1440" w:hanging="360"/>
      </w:pPr>
    </w:lvl>
    <w:lvl w:ilvl="2" w:tplc="9086FEDC">
      <w:start w:val="1"/>
      <w:numFmt w:val="lowerRoman"/>
      <w:lvlText w:val="%3."/>
      <w:lvlJc w:val="right"/>
      <w:pPr>
        <w:ind w:left="2160" w:hanging="180"/>
      </w:pPr>
    </w:lvl>
    <w:lvl w:ilvl="3" w:tplc="F54E3A42">
      <w:start w:val="1"/>
      <w:numFmt w:val="decimal"/>
      <w:lvlText w:val="%4."/>
      <w:lvlJc w:val="left"/>
      <w:pPr>
        <w:ind w:left="2880" w:hanging="360"/>
      </w:pPr>
    </w:lvl>
    <w:lvl w:ilvl="4" w:tplc="50DEB1CE">
      <w:start w:val="1"/>
      <w:numFmt w:val="lowerLetter"/>
      <w:lvlText w:val="%5."/>
      <w:lvlJc w:val="left"/>
      <w:pPr>
        <w:ind w:left="3600" w:hanging="360"/>
      </w:pPr>
    </w:lvl>
    <w:lvl w:ilvl="5" w:tplc="D6B8C8EE">
      <w:start w:val="1"/>
      <w:numFmt w:val="lowerRoman"/>
      <w:lvlText w:val="%6."/>
      <w:lvlJc w:val="right"/>
      <w:pPr>
        <w:ind w:left="4320" w:hanging="180"/>
      </w:pPr>
    </w:lvl>
    <w:lvl w:ilvl="6" w:tplc="E4A669BE">
      <w:start w:val="1"/>
      <w:numFmt w:val="decimal"/>
      <w:lvlText w:val="%7."/>
      <w:lvlJc w:val="left"/>
      <w:pPr>
        <w:ind w:left="5040" w:hanging="360"/>
      </w:pPr>
    </w:lvl>
    <w:lvl w:ilvl="7" w:tplc="F5FEB8D2">
      <w:start w:val="1"/>
      <w:numFmt w:val="lowerLetter"/>
      <w:lvlText w:val="%8."/>
      <w:lvlJc w:val="left"/>
      <w:pPr>
        <w:ind w:left="5760" w:hanging="360"/>
      </w:pPr>
    </w:lvl>
    <w:lvl w:ilvl="8" w:tplc="EF9245C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863835"/>
    <w:multiLevelType w:val="hybridMultilevel"/>
    <w:tmpl w:val="EE82B7CA"/>
    <w:lvl w:ilvl="0" w:tplc="77BCC998">
      <w:start w:val="1"/>
      <w:numFmt w:val="lowerLetter"/>
      <w:lvlText w:val="%1)"/>
      <w:lvlJc w:val="left"/>
      <w:pPr>
        <w:ind w:left="720" w:hanging="360"/>
      </w:pPr>
    </w:lvl>
    <w:lvl w:ilvl="1" w:tplc="758C2072">
      <w:start w:val="1"/>
      <w:numFmt w:val="lowerLetter"/>
      <w:lvlText w:val="%2."/>
      <w:lvlJc w:val="left"/>
      <w:pPr>
        <w:ind w:left="1440" w:hanging="360"/>
      </w:pPr>
    </w:lvl>
    <w:lvl w:ilvl="2" w:tplc="32488030">
      <w:start w:val="1"/>
      <w:numFmt w:val="lowerRoman"/>
      <w:lvlText w:val="%3."/>
      <w:lvlJc w:val="right"/>
      <w:pPr>
        <w:ind w:left="2160" w:hanging="180"/>
      </w:pPr>
    </w:lvl>
    <w:lvl w:ilvl="3" w:tplc="29D66838">
      <w:start w:val="1"/>
      <w:numFmt w:val="decimal"/>
      <w:lvlText w:val="%4."/>
      <w:lvlJc w:val="left"/>
      <w:pPr>
        <w:ind w:left="2880" w:hanging="360"/>
      </w:pPr>
    </w:lvl>
    <w:lvl w:ilvl="4" w:tplc="8756650E">
      <w:start w:val="1"/>
      <w:numFmt w:val="lowerLetter"/>
      <w:lvlText w:val="%5."/>
      <w:lvlJc w:val="left"/>
      <w:pPr>
        <w:ind w:left="3600" w:hanging="360"/>
      </w:pPr>
    </w:lvl>
    <w:lvl w:ilvl="5" w:tplc="3A482658">
      <w:start w:val="1"/>
      <w:numFmt w:val="lowerRoman"/>
      <w:lvlText w:val="%6."/>
      <w:lvlJc w:val="right"/>
      <w:pPr>
        <w:ind w:left="4320" w:hanging="180"/>
      </w:pPr>
    </w:lvl>
    <w:lvl w:ilvl="6" w:tplc="405453D0">
      <w:start w:val="1"/>
      <w:numFmt w:val="decimal"/>
      <w:lvlText w:val="%7."/>
      <w:lvlJc w:val="left"/>
      <w:pPr>
        <w:ind w:left="5040" w:hanging="360"/>
      </w:pPr>
    </w:lvl>
    <w:lvl w:ilvl="7" w:tplc="E2C41FBE">
      <w:start w:val="1"/>
      <w:numFmt w:val="lowerLetter"/>
      <w:lvlText w:val="%8."/>
      <w:lvlJc w:val="left"/>
      <w:pPr>
        <w:ind w:left="5760" w:hanging="360"/>
      </w:pPr>
    </w:lvl>
    <w:lvl w:ilvl="8" w:tplc="FFE46FA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3412B4"/>
    <w:multiLevelType w:val="hybridMultilevel"/>
    <w:tmpl w:val="6D3C261E"/>
    <w:lvl w:ilvl="0" w:tplc="B674268A">
      <w:start w:val="1"/>
      <w:numFmt w:val="lowerLetter"/>
      <w:lvlText w:val="%1)"/>
      <w:lvlJc w:val="left"/>
      <w:pPr>
        <w:ind w:left="720" w:hanging="360"/>
      </w:pPr>
    </w:lvl>
    <w:lvl w:ilvl="1" w:tplc="E682BA78">
      <w:start w:val="1"/>
      <w:numFmt w:val="lowerLetter"/>
      <w:lvlText w:val="%2."/>
      <w:lvlJc w:val="left"/>
      <w:pPr>
        <w:ind w:left="1440" w:hanging="360"/>
      </w:pPr>
    </w:lvl>
    <w:lvl w:ilvl="2" w:tplc="0D327C52">
      <w:start w:val="1"/>
      <w:numFmt w:val="lowerRoman"/>
      <w:lvlText w:val="%3."/>
      <w:lvlJc w:val="right"/>
      <w:pPr>
        <w:ind w:left="2160" w:hanging="180"/>
      </w:pPr>
    </w:lvl>
    <w:lvl w:ilvl="3" w:tplc="BAB2F68E">
      <w:start w:val="1"/>
      <w:numFmt w:val="decimal"/>
      <w:lvlText w:val="%4."/>
      <w:lvlJc w:val="left"/>
      <w:pPr>
        <w:ind w:left="2880" w:hanging="360"/>
      </w:pPr>
    </w:lvl>
    <w:lvl w:ilvl="4" w:tplc="4F282EFC">
      <w:start w:val="1"/>
      <w:numFmt w:val="lowerLetter"/>
      <w:lvlText w:val="%5."/>
      <w:lvlJc w:val="left"/>
      <w:pPr>
        <w:ind w:left="3600" w:hanging="360"/>
      </w:pPr>
    </w:lvl>
    <w:lvl w:ilvl="5" w:tplc="ECCE2EAC">
      <w:start w:val="1"/>
      <w:numFmt w:val="lowerRoman"/>
      <w:lvlText w:val="%6."/>
      <w:lvlJc w:val="right"/>
      <w:pPr>
        <w:ind w:left="4320" w:hanging="180"/>
      </w:pPr>
    </w:lvl>
    <w:lvl w:ilvl="6" w:tplc="DBD89248">
      <w:start w:val="1"/>
      <w:numFmt w:val="decimal"/>
      <w:lvlText w:val="%7."/>
      <w:lvlJc w:val="left"/>
      <w:pPr>
        <w:ind w:left="5040" w:hanging="360"/>
      </w:pPr>
    </w:lvl>
    <w:lvl w:ilvl="7" w:tplc="4E9E55EA">
      <w:start w:val="1"/>
      <w:numFmt w:val="lowerLetter"/>
      <w:lvlText w:val="%8."/>
      <w:lvlJc w:val="left"/>
      <w:pPr>
        <w:ind w:left="5760" w:hanging="360"/>
      </w:pPr>
    </w:lvl>
    <w:lvl w:ilvl="8" w:tplc="75F2249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3430BB"/>
    <w:multiLevelType w:val="hybridMultilevel"/>
    <w:tmpl w:val="7710120E"/>
    <w:lvl w:ilvl="0" w:tplc="FEE2C22C">
      <w:start w:val="1"/>
      <w:numFmt w:val="lowerLetter"/>
      <w:lvlText w:val="%1)"/>
      <w:lvlJc w:val="left"/>
      <w:pPr>
        <w:ind w:left="720" w:hanging="360"/>
      </w:pPr>
    </w:lvl>
    <w:lvl w:ilvl="1" w:tplc="89086624">
      <w:start w:val="1"/>
      <w:numFmt w:val="lowerLetter"/>
      <w:lvlText w:val="%2."/>
      <w:lvlJc w:val="left"/>
      <w:pPr>
        <w:ind w:left="1440" w:hanging="360"/>
      </w:pPr>
    </w:lvl>
    <w:lvl w:ilvl="2" w:tplc="017A263C">
      <w:start w:val="1"/>
      <w:numFmt w:val="lowerRoman"/>
      <w:lvlText w:val="%3."/>
      <w:lvlJc w:val="right"/>
      <w:pPr>
        <w:ind w:left="2160" w:hanging="180"/>
      </w:pPr>
    </w:lvl>
    <w:lvl w:ilvl="3" w:tplc="26C84B8A">
      <w:start w:val="1"/>
      <w:numFmt w:val="decimal"/>
      <w:lvlText w:val="%4."/>
      <w:lvlJc w:val="left"/>
      <w:pPr>
        <w:ind w:left="2880" w:hanging="360"/>
      </w:pPr>
    </w:lvl>
    <w:lvl w:ilvl="4" w:tplc="6D023EA8">
      <w:start w:val="1"/>
      <w:numFmt w:val="lowerLetter"/>
      <w:lvlText w:val="%5."/>
      <w:lvlJc w:val="left"/>
      <w:pPr>
        <w:ind w:left="3600" w:hanging="360"/>
      </w:pPr>
    </w:lvl>
    <w:lvl w:ilvl="5" w:tplc="14B6001A">
      <w:start w:val="1"/>
      <w:numFmt w:val="lowerRoman"/>
      <w:lvlText w:val="%6."/>
      <w:lvlJc w:val="right"/>
      <w:pPr>
        <w:ind w:left="4320" w:hanging="180"/>
      </w:pPr>
    </w:lvl>
    <w:lvl w:ilvl="6" w:tplc="5128FD28">
      <w:start w:val="1"/>
      <w:numFmt w:val="decimal"/>
      <w:lvlText w:val="%7."/>
      <w:lvlJc w:val="left"/>
      <w:pPr>
        <w:ind w:left="5040" w:hanging="360"/>
      </w:pPr>
    </w:lvl>
    <w:lvl w:ilvl="7" w:tplc="9C248368">
      <w:start w:val="1"/>
      <w:numFmt w:val="lowerLetter"/>
      <w:lvlText w:val="%8."/>
      <w:lvlJc w:val="left"/>
      <w:pPr>
        <w:ind w:left="5760" w:hanging="360"/>
      </w:pPr>
    </w:lvl>
    <w:lvl w:ilvl="8" w:tplc="B69037A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807618"/>
    <w:multiLevelType w:val="hybridMultilevel"/>
    <w:tmpl w:val="8B70D286"/>
    <w:lvl w:ilvl="0" w:tplc="FA1488EE">
      <w:start w:val="1"/>
      <w:numFmt w:val="lowerLetter"/>
      <w:lvlText w:val="%1)"/>
      <w:lvlJc w:val="left"/>
      <w:pPr>
        <w:ind w:left="720" w:hanging="360"/>
      </w:pPr>
    </w:lvl>
    <w:lvl w:ilvl="1" w:tplc="7422BD60">
      <w:start w:val="1"/>
      <w:numFmt w:val="lowerLetter"/>
      <w:lvlText w:val="%2."/>
      <w:lvlJc w:val="left"/>
      <w:pPr>
        <w:ind w:left="1440" w:hanging="360"/>
      </w:pPr>
    </w:lvl>
    <w:lvl w:ilvl="2" w:tplc="7F766C6E">
      <w:start w:val="1"/>
      <w:numFmt w:val="lowerRoman"/>
      <w:lvlText w:val="%3."/>
      <w:lvlJc w:val="right"/>
      <w:pPr>
        <w:ind w:left="2160" w:hanging="180"/>
      </w:pPr>
    </w:lvl>
    <w:lvl w:ilvl="3" w:tplc="4F782F54">
      <w:start w:val="1"/>
      <w:numFmt w:val="decimal"/>
      <w:lvlText w:val="%4."/>
      <w:lvlJc w:val="left"/>
      <w:pPr>
        <w:ind w:left="2880" w:hanging="360"/>
      </w:pPr>
    </w:lvl>
    <w:lvl w:ilvl="4" w:tplc="040208EE">
      <w:start w:val="1"/>
      <w:numFmt w:val="lowerLetter"/>
      <w:lvlText w:val="%5."/>
      <w:lvlJc w:val="left"/>
      <w:pPr>
        <w:ind w:left="3600" w:hanging="360"/>
      </w:pPr>
    </w:lvl>
    <w:lvl w:ilvl="5" w:tplc="F06858BC">
      <w:start w:val="1"/>
      <w:numFmt w:val="lowerRoman"/>
      <w:lvlText w:val="%6."/>
      <w:lvlJc w:val="right"/>
      <w:pPr>
        <w:ind w:left="4320" w:hanging="180"/>
      </w:pPr>
    </w:lvl>
    <w:lvl w:ilvl="6" w:tplc="96D4E792">
      <w:start w:val="1"/>
      <w:numFmt w:val="decimal"/>
      <w:lvlText w:val="%7."/>
      <w:lvlJc w:val="left"/>
      <w:pPr>
        <w:ind w:left="5040" w:hanging="360"/>
      </w:pPr>
    </w:lvl>
    <w:lvl w:ilvl="7" w:tplc="7960FBF6">
      <w:start w:val="1"/>
      <w:numFmt w:val="lowerLetter"/>
      <w:lvlText w:val="%8."/>
      <w:lvlJc w:val="left"/>
      <w:pPr>
        <w:ind w:left="5760" w:hanging="360"/>
      </w:pPr>
    </w:lvl>
    <w:lvl w:ilvl="8" w:tplc="C89807C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4421D1"/>
    <w:multiLevelType w:val="hybridMultilevel"/>
    <w:tmpl w:val="2F6CC97C"/>
    <w:lvl w:ilvl="0" w:tplc="1024AF10">
      <w:start w:val="1"/>
      <w:numFmt w:val="lowerLetter"/>
      <w:lvlText w:val="%1)"/>
      <w:lvlJc w:val="left"/>
      <w:pPr>
        <w:ind w:left="720" w:hanging="360"/>
      </w:pPr>
    </w:lvl>
    <w:lvl w:ilvl="1" w:tplc="8B98B44A">
      <w:start w:val="1"/>
      <w:numFmt w:val="lowerLetter"/>
      <w:lvlText w:val="%2."/>
      <w:lvlJc w:val="left"/>
      <w:pPr>
        <w:ind w:left="1440" w:hanging="360"/>
      </w:pPr>
    </w:lvl>
    <w:lvl w:ilvl="2" w:tplc="1A30F3AE">
      <w:start w:val="1"/>
      <w:numFmt w:val="lowerRoman"/>
      <w:lvlText w:val="%3."/>
      <w:lvlJc w:val="right"/>
      <w:pPr>
        <w:ind w:left="2160" w:hanging="180"/>
      </w:pPr>
    </w:lvl>
    <w:lvl w:ilvl="3" w:tplc="DEB2FF3A">
      <w:start w:val="1"/>
      <w:numFmt w:val="decimal"/>
      <w:lvlText w:val="%4."/>
      <w:lvlJc w:val="left"/>
      <w:pPr>
        <w:ind w:left="2880" w:hanging="360"/>
      </w:pPr>
    </w:lvl>
    <w:lvl w:ilvl="4" w:tplc="D9BED524">
      <w:start w:val="1"/>
      <w:numFmt w:val="lowerLetter"/>
      <w:lvlText w:val="%5."/>
      <w:lvlJc w:val="left"/>
      <w:pPr>
        <w:ind w:left="3600" w:hanging="360"/>
      </w:pPr>
    </w:lvl>
    <w:lvl w:ilvl="5" w:tplc="716CB7B4">
      <w:start w:val="1"/>
      <w:numFmt w:val="lowerRoman"/>
      <w:lvlText w:val="%6."/>
      <w:lvlJc w:val="right"/>
      <w:pPr>
        <w:ind w:left="4320" w:hanging="180"/>
      </w:pPr>
    </w:lvl>
    <w:lvl w:ilvl="6" w:tplc="FA52B7E4">
      <w:start w:val="1"/>
      <w:numFmt w:val="decimal"/>
      <w:lvlText w:val="%7."/>
      <w:lvlJc w:val="left"/>
      <w:pPr>
        <w:ind w:left="5040" w:hanging="360"/>
      </w:pPr>
    </w:lvl>
    <w:lvl w:ilvl="7" w:tplc="1CFEB9AA">
      <w:start w:val="1"/>
      <w:numFmt w:val="lowerLetter"/>
      <w:lvlText w:val="%8."/>
      <w:lvlJc w:val="left"/>
      <w:pPr>
        <w:ind w:left="5760" w:hanging="360"/>
      </w:pPr>
    </w:lvl>
    <w:lvl w:ilvl="8" w:tplc="51CEAE6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62042C"/>
    <w:multiLevelType w:val="hybridMultilevel"/>
    <w:tmpl w:val="91865038"/>
    <w:lvl w:ilvl="0" w:tplc="D12AF2AC">
      <w:start w:val="1"/>
      <w:numFmt w:val="lowerLetter"/>
      <w:lvlText w:val="%1)"/>
      <w:lvlJc w:val="left"/>
      <w:pPr>
        <w:ind w:left="720" w:hanging="360"/>
      </w:pPr>
    </w:lvl>
    <w:lvl w:ilvl="1" w:tplc="5804F5EC">
      <w:start w:val="1"/>
      <w:numFmt w:val="lowerLetter"/>
      <w:lvlText w:val="%2."/>
      <w:lvlJc w:val="left"/>
      <w:pPr>
        <w:ind w:left="1440" w:hanging="360"/>
      </w:pPr>
    </w:lvl>
    <w:lvl w:ilvl="2" w:tplc="058E8BAC">
      <w:start w:val="1"/>
      <w:numFmt w:val="lowerRoman"/>
      <w:lvlText w:val="%3."/>
      <w:lvlJc w:val="right"/>
      <w:pPr>
        <w:ind w:left="2160" w:hanging="180"/>
      </w:pPr>
    </w:lvl>
    <w:lvl w:ilvl="3" w:tplc="B1C0AAA8">
      <w:start w:val="1"/>
      <w:numFmt w:val="decimal"/>
      <w:lvlText w:val="%4."/>
      <w:lvlJc w:val="left"/>
      <w:pPr>
        <w:ind w:left="2880" w:hanging="360"/>
      </w:pPr>
    </w:lvl>
    <w:lvl w:ilvl="4" w:tplc="62A83FC2">
      <w:start w:val="1"/>
      <w:numFmt w:val="lowerLetter"/>
      <w:lvlText w:val="%5."/>
      <w:lvlJc w:val="left"/>
      <w:pPr>
        <w:ind w:left="3600" w:hanging="360"/>
      </w:pPr>
    </w:lvl>
    <w:lvl w:ilvl="5" w:tplc="4A56357C">
      <w:start w:val="1"/>
      <w:numFmt w:val="lowerRoman"/>
      <w:lvlText w:val="%6."/>
      <w:lvlJc w:val="right"/>
      <w:pPr>
        <w:ind w:left="4320" w:hanging="180"/>
      </w:pPr>
    </w:lvl>
    <w:lvl w:ilvl="6" w:tplc="2408D0E2">
      <w:start w:val="1"/>
      <w:numFmt w:val="decimal"/>
      <w:lvlText w:val="%7."/>
      <w:lvlJc w:val="left"/>
      <w:pPr>
        <w:ind w:left="5040" w:hanging="360"/>
      </w:pPr>
    </w:lvl>
    <w:lvl w:ilvl="7" w:tplc="0C685686">
      <w:start w:val="1"/>
      <w:numFmt w:val="lowerLetter"/>
      <w:lvlText w:val="%8."/>
      <w:lvlJc w:val="left"/>
      <w:pPr>
        <w:ind w:left="5760" w:hanging="360"/>
      </w:pPr>
    </w:lvl>
    <w:lvl w:ilvl="8" w:tplc="D494BB8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C54B81"/>
    <w:multiLevelType w:val="hybridMultilevel"/>
    <w:tmpl w:val="AF6E8182"/>
    <w:lvl w:ilvl="0" w:tplc="ECD65728">
      <w:start w:val="1"/>
      <w:numFmt w:val="lowerLetter"/>
      <w:lvlText w:val="%1)"/>
      <w:lvlJc w:val="left"/>
      <w:pPr>
        <w:ind w:left="720" w:hanging="360"/>
      </w:pPr>
    </w:lvl>
    <w:lvl w:ilvl="1" w:tplc="25CED55A">
      <w:start w:val="1"/>
      <w:numFmt w:val="lowerLetter"/>
      <w:lvlText w:val="%2."/>
      <w:lvlJc w:val="left"/>
      <w:pPr>
        <w:ind w:left="1440" w:hanging="360"/>
      </w:pPr>
    </w:lvl>
    <w:lvl w:ilvl="2" w:tplc="8E62DAA8">
      <w:start w:val="1"/>
      <w:numFmt w:val="lowerRoman"/>
      <w:lvlText w:val="%3."/>
      <w:lvlJc w:val="right"/>
      <w:pPr>
        <w:ind w:left="2160" w:hanging="180"/>
      </w:pPr>
    </w:lvl>
    <w:lvl w:ilvl="3" w:tplc="EC24DFFE">
      <w:start w:val="1"/>
      <w:numFmt w:val="decimal"/>
      <w:lvlText w:val="%4."/>
      <w:lvlJc w:val="left"/>
      <w:pPr>
        <w:ind w:left="2880" w:hanging="360"/>
      </w:pPr>
    </w:lvl>
    <w:lvl w:ilvl="4" w:tplc="9FB80226">
      <w:start w:val="1"/>
      <w:numFmt w:val="lowerLetter"/>
      <w:lvlText w:val="%5."/>
      <w:lvlJc w:val="left"/>
      <w:pPr>
        <w:ind w:left="3600" w:hanging="360"/>
      </w:pPr>
    </w:lvl>
    <w:lvl w:ilvl="5" w:tplc="B560C2BE">
      <w:start w:val="1"/>
      <w:numFmt w:val="lowerRoman"/>
      <w:lvlText w:val="%6."/>
      <w:lvlJc w:val="right"/>
      <w:pPr>
        <w:ind w:left="4320" w:hanging="180"/>
      </w:pPr>
    </w:lvl>
    <w:lvl w:ilvl="6" w:tplc="853CE3E4">
      <w:start w:val="1"/>
      <w:numFmt w:val="decimal"/>
      <w:lvlText w:val="%7."/>
      <w:lvlJc w:val="left"/>
      <w:pPr>
        <w:ind w:left="5040" w:hanging="360"/>
      </w:pPr>
    </w:lvl>
    <w:lvl w:ilvl="7" w:tplc="5D805C18">
      <w:start w:val="1"/>
      <w:numFmt w:val="lowerLetter"/>
      <w:lvlText w:val="%8."/>
      <w:lvlJc w:val="left"/>
      <w:pPr>
        <w:ind w:left="5760" w:hanging="360"/>
      </w:pPr>
    </w:lvl>
    <w:lvl w:ilvl="8" w:tplc="727698D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4F5BD2"/>
    <w:multiLevelType w:val="hybridMultilevel"/>
    <w:tmpl w:val="9BD4AE10"/>
    <w:lvl w:ilvl="0" w:tplc="0C5A3FE8">
      <w:start w:val="1"/>
      <w:numFmt w:val="lowerLetter"/>
      <w:lvlText w:val="%1)"/>
      <w:lvlJc w:val="left"/>
      <w:pPr>
        <w:ind w:left="720" w:hanging="360"/>
      </w:pPr>
    </w:lvl>
    <w:lvl w:ilvl="1" w:tplc="122C83B6">
      <w:start w:val="1"/>
      <w:numFmt w:val="lowerLetter"/>
      <w:lvlText w:val="%2."/>
      <w:lvlJc w:val="left"/>
      <w:pPr>
        <w:ind w:left="1440" w:hanging="360"/>
      </w:pPr>
    </w:lvl>
    <w:lvl w:ilvl="2" w:tplc="82ECFF18">
      <w:start w:val="1"/>
      <w:numFmt w:val="lowerRoman"/>
      <w:lvlText w:val="%3."/>
      <w:lvlJc w:val="right"/>
      <w:pPr>
        <w:ind w:left="2160" w:hanging="180"/>
      </w:pPr>
    </w:lvl>
    <w:lvl w:ilvl="3" w:tplc="D9482C54">
      <w:start w:val="1"/>
      <w:numFmt w:val="decimal"/>
      <w:lvlText w:val="%4."/>
      <w:lvlJc w:val="left"/>
      <w:pPr>
        <w:ind w:left="2880" w:hanging="360"/>
      </w:pPr>
    </w:lvl>
    <w:lvl w:ilvl="4" w:tplc="D5E662C6">
      <w:start w:val="1"/>
      <w:numFmt w:val="lowerLetter"/>
      <w:lvlText w:val="%5."/>
      <w:lvlJc w:val="left"/>
      <w:pPr>
        <w:ind w:left="3600" w:hanging="360"/>
      </w:pPr>
    </w:lvl>
    <w:lvl w:ilvl="5" w:tplc="CAEE9C78">
      <w:start w:val="1"/>
      <w:numFmt w:val="lowerRoman"/>
      <w:lvlText w:val="%6."/>
      <w:lvlJc w:val="right"/>
      <w:pPr>
        <w:ind w:left="4320" w:hanging="180"/>
      </w:pPr>
    </w:lvl>
    <w:lvl w:ilvl="6" w:tplc="1848C4FA">
      <w:start w:val="1"/>
      <w:numFmt w:val="decimal"/>
      <w:lvlText w:val="%7."/>
      <w:lvlJc w:val="left"/>
      <w:pPr>
        <w:ind w:left="5040" w:hanging="360"/>
      </w:pPr>
    </w:lvl>
    <w:lvl w:ilvl="7" w:tplc="2132E0F2">
      <w:start w:val="1"/>
      <w:numFmt w:val="lowerLetter"/>
      <w:lvlText w:val="%8."/>
      <w:lvlJc w:val="left"/>
      <w:pPr>
        <w:ind w:left="5760" w:hanging="360"/>
      </w:pPr>
    </w:lvl>
    <w:lvl w:ilvl="8" w:tplc="3BF6BEB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6C3C6B"/>
    <w:multiLevelType w:val="hybridMultilevel"/>
    <w:tmpl w:val="46048B14"/>
    <w:lvl w:ilvl="0" w:tplc="E84EBFA6">
      <w:start w:val="1"/>
      <w:numFmt w:val="lowerLetter"/>
      <w:lvlText w:val="%1)"/>
      <w:lvlJc w:val="left"/>
      <w:pPr>
        <w:ind w:left="720" w:hanging="360"/>
      </w:pPr>
    </w:lvl>
    <w:lvl w:ilvl="1" w:tplc="CA4AF94A">
      <w:start w:val="1"/>
      <w:numFmt w:val="lowerLetter"/>
      <w:lvlText w:val="%2."/>
      <w:lvlJc w:val="left"/>
      <w:pPr>
        <w:ind w:left="1440" w:hanging="360"/>
      </w:pPr>
    </w:lvl>
    <w:lvl w:ilvl="2" w:tplc="322053E6">
      <w:start w:val="1"/>
      <w:numFmt w:val="lowerRoman"/>
      <w:lvlText w:val="%3."/>
      <w:lvlJc w:val="right"/>
      <w:pPr>
        <w:ind w:left="2160" w:hanging="180"/>
      </w:pPr>
    </w:lvl>
    <w:lvl w:ilvl="3" w:tplc="364A05BA">
      <w:start w:val="1"/>
      <w:numFmt w:val="decimal"/>
      <w:lvlText w:val="%4."/>
      <w:lvlJc w:val="left"/>
      <w:pPr>
        <w:ind w:left="2880" w:hanging="360"/>
      </w:pPr>
    </w:lvl>
    <w:lvl w:ilvl="4" w:tplc="29A050A8">
      <w:start w:val="1"/>
      <w:numFmt w:val="lowerLetter"/>
      <w:lvlText w:val="%5."/>
      <w:lvlJc w:val="left"/>
      <w:pPr>
        <w:ind w:left="3600" w:hanging="360"/>
      </w:pPr>
    </w:lvl>
    <w:lvl w:ilvl="5" w:tplc="B5F4D888">
      <w:start w:val="1"/>
      <w:numFmt w:val="lowerRoman"/>
      <w:lvlText w:val="%6."/>
      <w:lvlJc w:val="right"/>
      <w:pPr>
        <w:ind w:left="4320" w:hanging="180"/>
      </w:pPr>
    </w:lvl>
    <w:lvl w:ilvl="6" w:tplc="6478B094">
      <w:start w:val="1"/>
      <w:numFmt w:val="decimal"/>
      <w:lvlText w:val="%7."/>
      <w:lvlJc w:val="left"/>
      <w:pPr>
        <w:ind w:left="5040" w:hanging="360"/>
      </w:pPr>
    </w:lvl>
    <w:lvl w:ilvl="7" w:tplc="9CB2DA6A">
      <w:start w:val="1"/>
      <w:numFmt w:val="lowerLetter"/>
      <w:lvlText w:val="%8."/>
      <w:lvlJc w:val="left"/>
      <w:pPr>
        <w:ind w:left="5760" w:hanging="360"/>
      </w:pPr>
    </w:lvl>
    <w:lvl w:ilvl="8" w:tplc="D548CF0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05311E"/>
    <w:multiLevelType w:val="hybridMultilevel"/>
    <w:tmpl w:val="203E4BA0"/>
    <w:lvl w:ilvl="0" w:tplc="A176C04A">
      <w:start w:val="1"/>
      <w:numFmt w:val="lowerLetter"/>
      <w:lvlText w:val="%1)"/>
      <w:lvlJc w:val="left"/>
      <w:pPr>
        <w:ind w:left="720" w:hanging="360"/>
      </w:pPr>
    </w:lvl>
    <w:lvl w:ilvl="1" w:tplc="60B0CF48">
      <w:start w:val="1"/>
      <w:numFmt w:val="lowerLetter"/>
      <w:lvlText w:val="%2."/>
      <w:lvlJc w:val="left"/>
      <w:pPr>
        <w:ind w:left="1440" w:hanging="360"/>
      </w:pPr>
    </w:lvl>
    <w:lvl w:ilvl="2" w:tplc="BCAE1034">
      <w:start w:val="1"/>
      <w:numFmt w:val="lowerRoman"/>
      <w:lvlText w:val="%3."/>
      <w:lvlJc w:val="right"/>
      <w:pPr>
        <w:ind w:left="2160" w:hanging="180"/>
      </w:pPr>
    </w:lvl>
    <w:lvl w:ilvl="3" w:tplc="117E4EE4">
      <w:start w:val="1"/>
      <w:numFmt w:val="decimal"/>
      <w:lvlText w:val="%4."/>
      <w:lvlJc w:val="left"/>
      <w:pPr>
        <w:ind w:left="2880" w:hanging="360"/>
      </w:pPr>
    </w:lvl>
    <w:lvl w:ilvl="4" w:tplc="E2AA3F14">
      <w:start w:val="1"/>
      <w:numFmt w:val="lowerLetter"/>
      <w:lvlText w:val="%5."/>
      <w:lvlJc w:val="left"/>
      <w:pPr>
        <w:ind w:left="3600" w:hanging="360"/>
      </w:pPr>
    </w:lvl>
    <w:lvl w:ilvl="5" w:tplc="46B63F7E">
      <w:start w:val="1"/>
      <w:numFmt w:val="lowerRoman"/>
      <w:lvlText w:val="%6."/>
      <w:lvlJc w:val="right"/>
      <w:pPr>
        <w:ind w:left="4320" w:hanging="180"/>
      </w:pPr>
    </w:lvl>
    <w:lvl w:ilvl="6" w:tplc="282A2E32">
      <w:start w:val="1"/>
      <w:numFmt w:val="decimal"/>
      <w:lvlText w:val="%7."/>
      <w:lvlJc w:val="left"/>
      <w:pPr>
        <w:ind w:left="5040" w:hanging="360"/>
      </w:pPr>
    </w:lvl>
    <w:lvl w:ilvl="7" w:tplc="8BF811F6">
      <w:start w:val="1"/>
      <w:numFmt w:val="lowerLetter"/>
      <w:lvlText w:val="%8."/>
      <w:lvlJc w:val="left"/>
      <w:pPr>
        <w:ind w:left="5760" w:hanging="360"/>
      </w:pPr>
    </w:lvl>
    <w:lvl w:ilvl="8" w:tplc="68E6B3D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D1641"/>
    <w:multiLevelType w:val="hybridMultilevel"/>
    <w:tmpl w:val="EEF019CA"/>
    <w:lvl w:ilvl="0" w:tplc="B9CAF676">
      <w:start w:val="1"/>
      <w:numFmt w:val="lowerLetter"/>
      <w:lvlText w:val="%1)"/>
      <w:lvlJc w:val="left"/>
      <w:pPr>
        <w:ind w:left="720" w:hanging="360"/>
      </w:pPr>
    </w:lvl>
    <w:lvl w:ilvl="1" w:tplc="C57CD3F4">
      <w:start w:val="1"/>
      <w:numFmt w:val="lowerLetter"/>
      <w:lvlText w:val="%2."/>
      <w:lvlJc w:val="left"/>
      <w:pPr>
        <w:ind w:left="1440" w:hanging="360"/>
      </w:pPr>
    </w:lvl>
    <w:lvl w:ilvl="2" w:tplc="C90C87A0">
      <w:start w:val="1"/>
      <w:numFmt w:val="lowerRoman"/>
      <w:lvlText w:val="%3."/>
      <w:lvlJc w:val="right"/>
      <w:pPr>
        <w:ind w:left="2160" w:hanging="180"/>
      </w:pPr>
    </w:lvl>
    <w:lvl w:ilvl="3" w:tplc="8012BDDE">
      <w:start w:val="1"/>
      <w:numFmt w:val="decimal"/>
      <w:lvlText w:val="%4."/>
      <w:lvlJc w:val="left"/>
      <w:pPr>
        <w:ind w:left="2880" w:hanging="360"/>
      </w:pPr>
    </w:lvl>
    <w:lvl w:ilvl="4" w:tplc="64F21BC0">
      <w:start w:val="1"/>
      <w:numFmt w:val="lowerLetter"/>
      <w:lvlText w:val="%5."/>
      <w:lvlJc w:val="left"/>
      <w:pPr>
        <w:ind w:left="3600" w:hanging="360"/>
      </w:pPr>
    </w:lvl>
    <w:lvl w:ilvl="5" w:tplc="08DC1AFA">
      <w:start w:val="1"/>
      <w:numFmt w:val="lowerRoman"/>
      <w:lvlText w:val="%6."/>
      <w:lvlJc w:val="right"/>
      <w:pPr>
        <w:ind w:left="4320" w:hanging="180"/>
      </w:pPr>
    </w:lvl>
    <w:lvl w:ilvl="6" w:tplc="3DBA82DA">
      <w:start w:val="1"/>
      <w:numFmt w:val="decimal"/>
      <w:lvlText w:val="%7."/>
      <w:lvlJc w:val="left"/>
      <w:pPr>
        <w:ind w:left="5040" w:hanging="360"/>
      </w:pPr>
    </w:lvl>
    <w:lvl w:ilvl="7" w:tplc="83360C28">
      <w:start w:val="1"/>
      <w:numFmt w:val="lowerLetter"/>
      <w:lvlText w:val="%8."/>
      <w:lvlJc w:val="left"/>
      <w:pPr>
        <w:ind w:left="5760" w:hanging="360"/>
      </w:pPr>
    </w:lvl>
    <w:lvl w:ilvl="8" w:tplc="D4AC4DE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76340C"/>
    <w:multiLevelType w:val="hybridMultilevel"/>
    <w:tmpl w:val="DE367A22"/>
    <w:lvl w:ilvl="0" w:tplc="DF46FF72">
      <w:start w:val="1"/>
      <w:numFmt w:val="lowerLetter"/>
      <w:lvlText w:val="%1)"/>
      <w:lvlJc w:val="left"/>
      <w:pPr>
        <w:ind w:left="720" w:hanging="360"/>
      </w:pPr>
    </w:lvl>
    <w:lvl w:ilvl="1" w:tplc="4DF8761A">
      <w:start w:val="1"/>
      <w:numFmt w:val="lowerLetter"/>
      <w:lvlText w:val="%2."/>
      <w:lvlJc w:val="left"/>
      <w:pPr>
        <w:ind w:left="1440" w:hanging="360"/>
      </w:pPr>
    </w:lvl>
    <w:lvl w:ilvl="2" w:tplc="5998B3B4">
      <w:start w:val="1"/>
      <w:numFmt w:val="lowerRoman"/>
      <w:lvlText w:val="%3."/>
      <w:lvlJc w:val="right"/>
      <w:pPr>
        <w:ind w:left="2160" w:hanging="180"/>
      </w:pPr>
    </w:lvl>
    <w:lvl w:ilvl="3" w:tplc="B5E46BFC">
      <w:start w:val="1"/>
      <w:numFmt w:val="decimal"/>
      <w:lvlText w:val="%4."/>
      <w:lvlJc w:val="left"/>
      <w:pPr>
        <w:ind w:left="2880" w:hanging="360"/>
      </w:pPr>
    </w:lvl>
    <w:lvl w:ilvl="4" w:tplc="0042415E">
      <w:start w:val="1"/>
      <w:numFmt w:val="lowerLetter"/>
      <w:lvlText w:val="%5."/>
      <w:lvlJc w:val="left"/>
      <w:pPr>
        <w:ind w:left="3600" w:hanging="360"/>
      </w:pPr>
    </w:lvl>
    <w:lvl w:ilvl="5" w:tplc="3A6491B0">
      <w:start w:val="1"/>
      <w:numFmt w:val="lowerRoman"/>
      <w:lvlText w:val="%6."/>
      <w:lvlJc w:val="right"/>
      <w:pPr>
        <w:ind w:left="4320" w:hanging="180"/>
      </w:pPr>
    </w:lvl>
    <w:lvl w:ilvl="6" w:tplc="728028EE">
      <w:start w:val="1"/>
      <w:numFmt w:val="decimal"/>
      <w:lvlText w:val="%7."/>
      <w:lvlJc w:val="left"/>
      <w:pPr>
        <w:ind w:left="5040" w:hanging="360"/>
      </w:pPr>
    </w:lvl>
    <w:lvl w:ilvl="7" w:tplc="A4BAFA56">
      <w:start w:val="1"/>
      <w:numFmt w:val="lowerLetter"/>
      <w:lvlText w:val="%8."/>
      <w:lvlJc w:val="left"/>
      <w:pPr>
        <w:ind w:left="5760" w:hanging="360"/>
      </w:pPr>
    </w:lvl>
    <w:lvl w:ilvl="8" w:tplc="4DCAC0E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B611A0"/>
    <w:multiLevelType w:val="hybridMultilevel"/>
    <w:tmpl w:val="D3363EF8"/>
    <w:lvl w:ilvl="0" w:tplc="45C4DE2E">
      <w:start w:val="1"/>
      <w:numFmt w:val="lowerLetter"/>
      <w:lvlText w:val="%1)"/>
      <w:lvlJc w:val="left"/>
      <w:pPr>
        <w:ind w:left="720" w:hanging="360"/>
      </w:pPr>
    </w:lvl>
    <w:lvl w:ilvl="1" w:tplc="34481020">
      <w:start w:val="1"/>
      <w:numFmt w:val="lowerLetter"/>
      <w:lvlText w:val="%2."/>
      <w:lvlJc w:val="left"/>
      <w:pPr>
        <w:ind w:left="1440" w:hanging="360"/>
      </w:pPr>
    </w:lvl>
    <w:lvl w:ilvl="2" w:tplc="F1981E8C">
      <w:start w:val="1"/>
      <w:numFmt w:val="lowerRoman"/>
      <w:lvlText w:val="%3."/>
      <w:lvlJc w:val="right"/>
      <w:pPr>
        <w:ind w:left="2160" w:hanging="180"/>
      </w:pPr>
    </w:lvl>
    <w:lvl w:ilvl="3" w:tplc="68EEDF08">
      <w:start w:val="1"/>
      <w:numFmt w:val="decimal"/>
      <w:lvlText w:val="%4."/>
      <w:lvlJc w:val="left"/>
      <w:pPr>
        <w:ind w:left="2880" w:hanging="360"/>
      </w:pPr>
    </w:lvl>
    <w:lvl w:ilvl="4" w:tplc="B84E3BA4">
      <w:start w:val="1"/>
      <w:numFmt w:val="lowerLetter"/>
      <w:lvlText w:val="%5."/>
      <w:lvlJc w:val="left"/>
      <w:pPr>
        <w:ind w:left="3600" w:hanging="360"/>
      </w:pPr>
    </w:lvl>
    <w:lvl w:ilvl="5" w:tplc="96C2FBEE">
      <w:start w:val="1"/>
      <w:numFmt w:val="lowerRoman"/>
      <w:lvlText w:val="%6."/>
      <w:lvlJc w:val="right"/>
      <w:pPr>
        <w:ind w:left="4320" w:hanging="180"/>
      </w:pPr>
    </w:lvl>
    <w:lvl w:ilvl="6" w:tplc="8A764282">
      <w:start w:val="1"/>
      <w:numFmt w:val="decimal"/>
      <w:lvlText w:val="%7."/>
      <w:lvlJc w:val="left"/>
      <w:pPr>
        <w:ind w:left="5040" w:hanging="360"/>
      </w:pPr>
    </w:lvl>
    <w:lvl w:ilvl="7" w:tplc="F9469F5E">
      <w:start w:val="1"/>
      <w:numFmt w:val="lowerLetter"/>
      <w:lvlText w:val="%8."/>
      <w:lvlJc w:val="left"/>
      <w:pPr>
        <w:ind w:left="5760" w:hanging="360"/>
      </w:pPr>
    </w:lvl>
    <w:lvl w:ilvl="8" w:tplc="4D562D5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5E38B6"/>
    <w:multiLevelType w:val="hybridMultilevel"/>
    <w:tmpl w:val="9B3CE59A"/>
    <w:lvl w:ilvl="0" w:tplc="05AAC57E">
      <w:start w:val="1"/>
      <w:numFmt w:val="lowerLetter"/>
      <w:lvlText w:val="%1)"/>
      <w:lvlJc w:val="left"/>
      <w:pPr>
        <w:ind w:left="720" w:hanging="360"/>
      </w:pPr>
    </w:lvl>
    <w:lvl w:ilvl="1" w:tplc="1ABE424E">
      <w:start w:val="1"/>
      <w:numFmt w:val="lowerLetter"/>
      <w:lvlText w:val="%2."/>
      <w:lvlJc w:val="left"/>
      <w:pPr>
        <w:ind w:left="1440" w:hanging="360"/>
      </w:pPr>
    </w:lvl>
    <w:lvl w:ilvl="2" w:tplc="02EEA6D2">
      <w:start w:val="1"/>
      <w:numFmt w:val="lowerRoman"/>
      <w:lvlText w:val="%3."/>
      <w:lvlJc w:val="right"/>
      <w:pPr>
        <w:ind w:left="2160" w:hanging="180"/>
      </w:pPr>
    </w:lvl>
    <w:lvl w:ilvl="3" w:tplc="3B20964E">
      <w:start w:val="1"/>
      <w:numFmt w:val="decimal"/>
      <w:lvlText w:val="%4."/>
      <w:lvlJc w:val="left"/>
      <w:pPr>
        <w:ind w:left="2880" w:hanging="360"/>
      </w:pPr>
    </w:lvl>
    <w:lvl w:ilvl="4" w:tplc="DCDEA932">
      <w:start w:val="1"/>
      <w:numFmt w:val="lowerLetter"/>
      <w:lvlText w:val="%5."/>
      <w:lvlJc w:val="left"/>
      <w:pPr>
        <w:ind w:left="3600" w:hanging="360"/>
      </w:pPr>
    </w:lvl>
    <w:lvl w:ilvl="5" w:tplc="8E46A10C">
      <w:start w:val="1"/>
      <w:numFmt w:val="lowerRoman"/>
      <w:lvlText w:val="%6."/>
      <w:lvlJc w:val="right"/>
      <w:pPr>
        <w:ind w:left="4320" w:hanging="180"/>
      </w:pPr>
    </w:lvl>
    <w:lvl w:ilvl="6" w:tplc="B24449FC">
      <w:start w:val="1"/>
      <w:numFmt w:val="decimal"/>
      <w:lvlText w:val="%7."/>
      <w:lvlJc w:val="left"/>
      <w:pPr>
        <w:ind w:left="5040" w:hanging="360"/>
      </w:pPr>
    </w:lvl>
    <w:lvl w:ilvl="7" w:tplc="D916D52E">
      <w:start w:val="1"/>
      <w:numFmt w:val="lowerLetter"/>
      <w:lvlText w:val="%8."/>
      <w:lvlJc w:val="left"/>
      <w:pPr>
        <w:ind w:left="5760" w:hanging="360"/>
      </w:pPr>
    </w:lvl>
    <w:lvl w:ilvl="8" w:tplc="E79039C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441F19"/>
    <w:multiLevelType w:val="hybridMultilevel"/>
    <w:tmpl w:val="8BD88656"/>
    <w:lvl w:ilvl="0" w:tplc="18E45E86">
      <w:start w:val="1"/>
      <w:numFmt w:val="lowerLetter"/>
      <w:lvlText w:val="%1)"/>
      <w:lvlJc w:val="left"/>
      <w:pPr>
        <w:ind w:left="720" w:hanging="360"/>
      </w:pPr>
    </w:lvl>
    <w:lvl w:ilvl="1" w:tplc="A906C8BA">
      <w:start w:val="1"/>
      <w:numFmt w:val="lowerLetter"/>
      <w:lvlText w:val="%2."/>
      <w:lvlJc w:val="left"/>
      <w:pPr>
        <w:ind w:left="1440" w:hanging="360"/>
      </w:pPr>
    </w:lvl>
    <w:lvl w:ilvl="2" w:tplc="05D046D4">
      <w:start w:val="1"/>
      <w:numFmt w:val="lowerRoman"/>
      <w:lvlText w:val="%3."/>
      <w:lvlJc w:val="right"/>
      <w:pPr>
        <w:ind w:left="2160" w:hanging="180"/>
      </w:pPr>
    </w:lvl>
    <w:lvl w:ilvl="3" w:tplc="8B223178">
      <w:start w:val="1"/>
      <w:numFmt w:val="decimal"/>
      <w:lvlText w:val="%4."/>
      <w:lvlJc w:val="left"/>
      <w:pPr>
        <w:ind w:left="2880" w:hanging="360"/>
      </w:pPr>
    </w:lvl>
    <w:lvl w:ilvl="4" w:tplc="191A5334">
      <w:start w:val="1"/>
      <w:numFmt w:val="lowerLetter"/>
      <w:lvlText w:val="%5."/>
      <w:lvlJc w:val="left"/>
      <w:pPr>
        <w:ind w:left="3600" w:hanging="360"/>
      </w:pPr>
    </w:lvl>
    <w:lvl w:ilvl="5" w:tplc="5F26C966">
      <w:start w:val="1"/>
      <w:numFmt w:val="lowerRoman"/>
      <w:lvlText w:val="%6."/>
      <w:lvlJc w:val="right"/>
      <w:pPr>
        <w:ind w:left="4320" w:hanging="180"/>
      </w:pPr>
    </w:lvl>
    <w:lvl w:ilvl="6" w:tplc="F42CD62A">
      <w:start w:val="1"/>
      <w:numFmt w:val="decimal"/>
      <w:lvlText w:val="%7."/>
      <w:lvlJc w:val="left"/>
      <w:pPr>
        <w:ind w:left="5040" w:hanging="360"/>
      </w:pPr>
    </w:lvl>
    <w:lvl w:ilvl="7" w:tplc="A25E86F4">
      <w:start w:val="1"/>
      <w:numFmt w:val="lowerLetter"/>
      <w:lvlText w:val="%8."/>
      <w:lvlJc w:val="left"/>
      <w:pPr>
        <w:ind w:left="5760" w:hanging="360"/>
      </w:pPr>
    </w:lvl>
    <w:lvl w:ilvl="8" w:tplc="B9B60C9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B32B6D"/>
    <w:multiLevelType w:val="hybridMultilevel"/>
    <w:tmpl w:val="467EBE56"/>
    <w:lvl w:ilvl="0" w:tplc="9444918E">
      <w:start w:val="1"/>
      <w:numFmt w:val="lowerLetter"/>
      <w:lvlText w:val="%1)"/>
      <w:lvlJc w:val="left"/>
      <w:pPr>
        <w:ind w:left="720" w:hanging="360"/>
      </w:pPr>
    </w:lvl>
    <w:lvl w:ilvl="1" w:tplc="8ED6264E">
      <w:start w:val="1"/>
      <w:numFmt w:val="lowerLetter"/>
      <w:lvlText w:val="%2."/>
      <w:lvlJc w:val="left"/>
      <w:pPr>
        <w:ind w:left="1440" w:hanging="360"/>
      </w:pPr>
    </w:lvl>
    <w:lvl w:ilvl="2" w:tplc="D6DE7A78">
      <w:start w:val="1"/>
      <w:numFmt w:val="lowerRoman"/>
      <w:lvlText w:val="%3."/>
      <w:lvlJc w:val="right"/>
      <w:pPr>
        <w:ind w:left="2160" w:hanging="180"/>
      </w:pPr>
    </w:lvl>
    <w:lvl w:ilvl="3" w:tplc="F0DCCDFC">
      <w:start w:val="1"/>
      <w:numFmt w:val="decimal"/>
      <w:lvlText w:val="%4."/>
      <w:lvlJc w:val="left"/>
      <w:pPr>
        <w:ind w:left="2880" w:hanging="360"/>
      </w:pPr>
    </w:lvl>
    <w:lvl w:ilvl="4" w:tplc="D36EBE80">
      <w:start w:val="1"/>
      <w:numFmt w:val="lowerLetter"/>
      <w:lvlText w:val="%5."/>
      <w:lvlJc w:val="left"/>
      <w:pPr>
        <w:ind w:left="3600" w:hanging="360"/>
      </w:pPr>
    </w:lvl>
    <w:lvl w:ilvl="5" w:tplc="ED16E638">
      <w:start w:val="1"/>
      <w:numFmt w:val="lowerRoman"/>
      <w:lvlText w:val="%6."/>
      <w:lvlJc w:val="right"/>
      <w:pPr>
        <w:ind w:left="4320" w:hanging="180"/>
      </w:pPr>
    </w:lvl>
    <w:lvl w:ilvl="6" w:tplc="7CC29B2A">
      <w:start w:val="1"/>
      <w:numFmt w:val="decimal"/>
      <w:lvlText w:val="%7."/>
      <w:lvlJc w:val="left"/>
      <w:pPr>
        <w:ind w:left="5040" w:hanging="360"/>
      </w:pPr>
    </w:lvl>
    <w:lvl w:ilvl="7" w:tplc="49DCDA4A">
      <w:start w:val="1"/>
      <w:numFmt w:val="lowerLetter"/>
      <w:lvlText w:val="%8."/>
      <w:lvlJc w:val="left"/>
      <w:pPr>
        <w:ind w:left="5760" w:hanging="360"/>
      </w:pPr>
    </w:lvl>
    <w:lvl w:ilvl="8" w:tplc="FF8083D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1C4ED9"/>
    <w:multiLevelType w:val="hybridMultilevel"/>
    <w:tmpl w:val="5080D51C"/>
    <w:lvl w:ilvl="0" w:tplc="12C8FB0A">
      <w:start w:val="1"/>
      <w:numFmt w:val="lowerLetter"/>
      <w:lvlText w:val="%1)"/>
      <w:lvlJc w:val="left"/>
      <w:pPr>
        <w:ind w:left="720" w:hanging="360"/>
      </w:pPr>
    </w:lvl>
    <w:lvl w:ilvl="1" w:tplc="566A8396">
      <w:start w:val="1"/>
      <w:numFmt w:val="lowerLetter"/>
      <w:lvlText w:val="%2."/>
      <w:lvlJc w:val="left"/>
      <w:pPr>
        <w:ind w:left="1440" w:hanging="360"/>
      </w:pPr>
    </w:lvl>
    <w:lvl w:ilvl="2" w:tplc="78F4CDC6">
      <w:start w:val="1"/>
      <w:numFmt w:val="lowerRoman"/>
      <w:lvlText w:val="%3."/>
      <w:lvlJc w:val="right"/>
      <w:pPr>
        <w:ind w:left="2160" w:hanging="180"/>
      </w:pPr>
    </w:lvl>
    <w:lvl w:ilvl="3" w:tplc="C68EE650">
      <w:start w:val="1"/>
      <w:numFmt w:val="decimal"/>
      <w:lvlText w:val="%4."/>
      <w:lvlJc w:val="left"/>
      <w:pPr>
        <w:ind w:left="2880" w:hanging="360"/>
      </w:pPr>
    </w:lvl>
    <w:lvl w:ilvl="4" w:tplc="4F8658E8">
      <w:start w:val="1"/>
      <w:numFmt w:val="lowerLetter"/>
      <w:lvlText w:val="%5."/>
      <w:lvlJc w:val="left"/>
      <w:pPr>
        <w:ind w:left="3600" w:hanging="360"/>
      </w:pPr>
    </w:lvl>
    <w:lvl w:ilvl="5" w:tplc="46E8C498">
      <w:start w:val="1"/>
      <w:numFmt w:val="lowerRoman"/>
      <w:lvlText w:val="%6."/>
      <w:lvlJc w:val="right"/>
      <w:pPr>
        <w:ind w:left="4320" w:hanging="180"/>
      </w:pPr>
    </w:lvl>
    <w:lvl w:ilvl="6" w:tplc="8740259C">
      <w:start w:val="1"/>
      <w:numFmt w:val="decimal"/>
      <w:lvlText w:val="%7."/>
      <w:lvlJc w:val="left"/>
      <w:pPr>
        <w:ind w:left="5040" w:hanging="360"/>
      </w:pPr>
    </w:lvl>
    <w:lvl w:ilvl="7" w:tplc="303CBD96">
      <w:start w:val="1"/>
      <w:numFmt w:val="lowerLetter"/>
      <w:lvlText w:val="%8."/>
      <w:lvlJc w:val="left"/>
      <w:pPr>
        <w:ind w:left="5760" w:hanging="360"/>
      </w:pPr>
    </w:lvl>
    <w:lvl w:ilvl="8" w:tplc="DE5289F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DC5AAE"/>
    <w:multiLevelType w:val="hybridMultilevel"/>
    <w:tmpl w:val="2EE44252"/>
    <w:lvl w:ilvl="0" w:tplc="D042095A">
      <w:start w:val="1"/>
      <w:numFmt w:val="lowerLetter"/>
      <w:lvlText w:val="%1)"/>
      <w:lvlJc w:val="left"/>
      <w:pPr>
        <w:ind w:left="720" w:hanging="360"/>
      </w:pPr>
    </w:lvl>
    <w:lvl w:ilvl="1" w:tplc="41EEC514">
      <w:start w:val="1"/>
      <w:numFmt w:val="lowerLetter"/>
      <w:lvlText w:val="%2."/>
      <w:lvlJc w:val="left"/>
      <w:pPr>
        <w:ind w:left="1440" w:hanging="360"/>
      </w:pPr>
    </w:lvl>
    <w:lvl w:ilvl="2" w:tplc="1F50CA9C">
      <w:start w:val="1"/>
      <w:numFmt w:val="lowerRoman"/>
      <w:lvlText w:val="%3."/>
      <w:lvlJc w:val="right"/>
      <w:pPr>
        <w:ind w:left="2160" w:hanging="180"/>
      </w:pPr>
    </w:lvl>
    <w:lvl w:ilvl="3" w:tplc="4F9433C4">
      <w:start w:val="1"/>
      <w:numFmt w:val="decimal"/>
      <w:lvlText w:val="%4."/>
      <w:lvlJc w:val="left"/>
      <w:pPr>
        <w:ind w:left="2880" w:hanging="360"/>
      </w:pPr>
    </w:lvl>
    <w:lvl w:ilvl="4" w:tplc="6D24879E">
      <w:start w:val="1"/>
      <w:numFmt w:val="lowerLetter"/>
      <w:lvlText w:val="%5."/>
      <w:lvlJc w:val="left"/>
      <w:pPr>
        <w:ind w:left="3600" w:hanging="360"/>
      </w:pPr>
    </w:lvl>
    <w:lvl w:ilvl="5" w:tplc="4D6C78FE">
      <w:start w:val="1"/>
      <w:numFmt w:val="lowerRoman"/>
      <w:lvlText w:val="%6."/>
      <w:lvlJc w:val="right"/>
      <w:pPr>
        <w:ind w:left="4320" w:hanging="180"/>
      </w:pPr>
    </w:lvl>
    <w:lvl w:ilvl="6" w:tplc="41BADB78">
      <w:start w:val="1"/>
      <w:numFmt w:val="decimal"/>
      <w:lvlText w:val="%7."/>
      <w:lvlJc w:val="left"/>
      <w:pPr>
        <w:ind w:left="5040" w:hanging="360"/>
      </w:pPr>
    </w:lvl>
    <w:lvl w:ilvl="7" w:tplc="1422BF94">
      <w:start w:val="1"/>
      <w:numFmt w:val="lowerLetter"/>
      <w:lvlText w:val="%8."/>
      <w:lvlJc w:val="left"/>
      <w:pPr>
        <w:ind w:left="5760" w:hanging="360"/>
      </w:pPr>
    </w:lvl>
    <w:lvl w:ilvl="8" w:tplc="4118B9A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571147"/>
    <w:multiLevelType w:val="hybridMultilevel"/>
    <w:tmpl w:val="F49003BE"/>
    <w:lvl w:ilvl="0" w:tplc="FDBC9CE6">
      <w:start w:val="1"/>
      <w:numFmt w:val="lowerLetter"/>
      <w:lvlText w:val="%1)"/>
      <w:lvlJc w:val="left"/>
      <w:pPr>
        <w:ind w:left="720" w:hanging="360"/>
      </w:pPr>
    </w:lvl>
    <w:lvl w:ilvl="1" w:tplc="8B1E8ADA">
      <w:start w:val="1"/>
      <w:numFmt w:val="lowerLetter"/>
      <w:lvlText w:val="%2."/>
      <w:lvlJc w:val="left"/>
      <w:pPr>
        <w:ind w:left="1440" w:hanging="360"/>
      </w:pPr>
    </w:lvl>
    <w:lvl w:ilvl="2" w:tplc="5A30713E">
      <w:start w:val="1"/>
      <w:numFmt w:val="lowerRoman"/>
      <w:lvlText w:val="%3."/>
      <w:lvlJc w:val="right"/>
      <w:pPr>
        <w:ind w:left="2160" w:hanging="180"/>
      </w:pPr>
    </w:lvl>
    <w:lvl w:ilvl="3" w:tplc="BD2E41FA">
      <w:start w:val="1"/>
      <w:numFmt w:val="decimal"/>
      <w:lvlText w:val="%4."/>
      <w:lvlJc w:val="left"/>
      <w:pPr>
        <w:ind w:left="2880" w:hanging="360"/>
      </w:pPr>
    </w:lvl>
    <w:lvl w:ilvl="4" w:tplc="8E4A244E">
      <w:start w:val="1"/>
      <w:numFmt w:val="lowerLetter"/>
      <w:lvlText w:val="%5."/>
      <w:lvlJc w:val="left"/>
      <w:pPr>
        <w:ind w:left="3600" w:hanging="360"/>
      </w:pPr>
    </w:lvl>
    <w:lvl w:ilvl="5" w:tplc="43F693AA">
      <w:start w:val="1"/>
      <w:numFmt w:val="lowerRoman"/>
      <w:lvlText w:val="%6."/>
      <w:lvlJc w:val="right"/>
      <w:pPr>
        <w:ind w:left="4320" w:hanging="180"/>
      </w:pPr>
    </w:lvl>
    <w:lvl w:ilvl="6" w:tplc="6ACC9144">
      <w:start w:val="1"/>
      <w:numFmt w:val="decimal"/>
      <w:lvlText w:val="%7."/>
      <w:lvlJc w:val="left"/>
      <w:pPr>
        <w:ind w:left="5040" w:hanging="360"/>
      </w:pPr>
    </w:lvl>
    <w:lvl w:ilvl="7" w:tplc="80CA63B8">
      <w:start w:val="1"/>
      <w:numFmt w:val="lowerLetter"/>
      <w:lvlText w:val="%8."/>
      <w:lvlJc w:val="left"/>
      <w:pPr>
        <w:ind w:left="5760" w:hanging="360"/>
      </w:pPr>
    </w:lvl>
    <w:lvl w:ilvl="8" w:tplc="03B6CB8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330ABC"/>
    <w:multiLevelType w:val="hybridMultilevel"/>
    <w:tmpl w:val="F342D7C8"/>
    <w:lvl w:ilvl="0" w:tplc="CF8CC06C">
      <w:start w:val="1"/>
      <w:numFmt w:val="lowerLetter"/>
      <w:lvlText w:val="%1)"/>
      <w:lvlJc w:val="left"/>
      <w:pPr>
        <w:ind w:left="720" w:hanging="360"/>
      </w:pPr>
    </w:lvl>
    <w:lvl w:ilvl="1" w:tplc="8DEC21A6">
      <w:start w:val="1"/>
      <w:numFmt w:val="lowerLetter"/>
      <w:lvlText w:val="%2."/>
      <w:lvlJc w:val="left"/>
      <w:pPr>
        <w:ind w:left="1440" w:hanging="360"/>
      </w:pPr>
    </w:lvl>
    <w:lvl w:ilvl="2" w:tplc="34723FF8">
      <w:start w:val="1"/>
      <w:numFmt w:val="lowerRoman"/>
      <w:lvlText w:val="%3."/>
      <w:lvlJc w:val="right"/>
      <w:pPr>
        <w:ind w:left="2160" w:hanging="180"/>
      </w:pPr>
    </w:lvl>
    <w:lvl w:ilvl="3" w:tplc="609EEA38">
      <w:start w:val="1"/>
      <w:numFmt w:val="decimal"/>
      <w:lvlText w:val="%4."/>
      <w:lvlJc w:val="left"/>
      <w:pPr>
        <w:ind w:left="2880" w:hanging="360"/>
      </w:pPr>
    </w:lvl>
    <w:lvl w:ilvl="4" w:tplc="241CB7F8">
      <w:start w:val="1"/>
      <w:numFmt w:val="lowerLetter"/>
      <w:lvlText w:val="%5."/>
      <w:lvlJc w:val="left"/>
      <w:pPr>
        <w:ind w:left="3600" w:hanging="360"/>
      </w:pPr>
    </w:lvl>
    <w:lvl w:ilvl="5" w:tplc="3A08D32A">
      <w:start w:val="1"/>
      <w:numFmt w:val="lowerRoman"/>
      <w:lvlText w:val="%6."/>
      <w:lvlJc w:val="right"/>
      <w:pPr>
        <w:ind w:left="4320" w:hanging="180"/>
      </w:pPr>
    </w:lvl>
    <w:lvl w:ilvl="6" w:tplc="9392BD0A">
      <w:start w:val="1"/>
      <w:numFmt w:val="decimal"/>
      <w:lvlText w:val="%7."/>
      <w:lvlJc w:val="left"/>
      <w:pPr>
        <w:ind w:left="5040" w:hanging="360"/>
      </w:pPr>
    </w:lvl>
    <w:lvl w:ilvl="7" w:tplc="97701AEA">
      <w:start w:val="1"/>
      <w:numFmt w:val="lowerLetter"/>
      <w:lvlText w:val="%8."/>
      <w:lvlJc w:val="left"/>
      <w:pPr>
        <w:ind w:left="5760" w:hanging="360"/>
      </w:pPr>
    </w:lvl>
    <w:lvl w:ilvl="8" w:tplc="05BC45F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CE3F1D"/>
    <w:multiLevelType w:val="hybridMultilevel"/>
    <w:tmpl w:val="1C5412BA"/>
    <w:lvl w:ilvl="0" w:tplc="DE1EE598">
      <w:start w:val="1"/>
      <w:numFmt w:val="lowerLetter"/>
      <w:lvlText w:val="%1)"/>
      <w:lvlJc w:val="left"/>
      <w:pPr>
        <w:ind w:left="720" w:hanging="360"/>
      </w:pPr>
    </w:lvl>
    <w:lvl w:ilvl="1" w:tplc="AA2CF374">
      <w:start w:val="1"/>
      <w:numFmt w:val="lowerLetter"/>
      <w:lvlText w:val="%2."/>
      <w:lvlJc w:val="left"/>
      <w:pPr>
        <w:ind w:left="1440" w:hanging="360"/>
      </w:pPr>
    </w:lvl>
    <w:lvl w:ilvl="2" w:tplc="5FAA6F6C">
      <w:start w:val="1"/>
      <w:numFmt w:val="lowerRoman"/>
      <w:lvlText w:val="%3."/>
      <w:lvlJc w:val="right"/>
      <w:pPr>
        <w:ind w:left="2160" w:hanging="180"/>
      </w:pPr>
    </w:lvl>
    <w:lvl w:ilvl="3" w:tplc="025E2F0C">
      <w:start w:val="1"/>
      <w:numFmt w:val="decimal"/>
      <w:lvlText w:val="%4."/>
      <w:lvlJc w:val="left"/>
      <w:pPr>
        <w:ind w:left="2880" w:hanging="360"/>
      </w:pPr>
    </w:lvl>
    <w:lvl w:ilvl="4" w:tplc="2B98ACFE">
      <w:start w:val="1"/>
      <w:numFmt w:val="lowerLetter"/>
      <w:lvlText w:val="%5."/>
      <w:lvlJc w:val="left"/>
      <w:pPr>
        <w:ind w:left="3600" w:hanging="360"/>
      </w:pPr>
    </w:lvl>
    <w:lvl w:ilvl="5" w:tplc="2EC6A85C">
      <w:start w:val="1"/>
      <w:numFmt w:val="lowerRoman"/>
      <w:lvlText w:val="%6."/>
      <w:lvlJc w:val="right"/>
      <w:pPr>
        <w:ind w:left="4320" w:hanging="180"/>
      </w:pPr>
    </w:lvl>
    <w:lvl w:ilvl="6" w:tplc="40E4F69E">
      <w:start w:val="1"/>
      <w:numFmt w:val="decimal"/>
      <w:lvlText w:val="%7."/>
      <w:lvlJc w:val="left"/>
      <w:pPr>
        <w:ind w:left="5040" w:hanging="360"/>
      </w:pPr>
    </w:lvl>
    <w:lvl w:ilvl="7" w:tplc="D736D460">
      <w:start w:val="1"/>
      <w:numFmt w:val="lowerLetter"/>
      <w:lvlText w:val="%8."/>
      <w:lvlJc w:val="left"/>
      <w:pPr>
        <w:ind w:left="5760" w:hanging="360"/>
      </w:pPr>
    </w:lvl>
    <w:lvl w:ilvl="8" w:tplc="E552125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AA2B21"/>
    <w:multiLevelType w:val="hybridMultilevel"/>
    <w:tmpl w:val="BCAA780C"/>
    <w:lvl w:ilvl="0" w:tplc="C128B6F4">
      <w:start w:val="1"/>
      <w:numFmt w:val="lowerLetter"/>
      <w:lvlText w:val="%1)"/>
      <w:lvlJc w:val="left"/>
      <w:pPr>
        <w:ind w:left="720" w:hanging="360"/>
      </w:pPr>
    </w:lvl>
    <w:lvl w:ilvl="1" w:tplc="396A1C3A">
      <w:start w:val="1"/>
      <w:numFmt w:val="lowerLetter"/>
      <w:lvlText w:val="%2."/>
      <w:lvlJc w:val="left"/>
      <w:pPr>
        <w:ind w:left="1440" w:hanging="360"/>
      </w:pPr>
    </w:lvl>
    <w:lvl w:ilvl="2" w:tplc="56D6CADE">
      <w:start w:val="1"/>
      <w:numFmt w:val="lowerRoman"/>
      <w:lvlText w:val="%3."/>
      <w:lvlJc w:val="right"/>
      <w:pPr>
        <w:ind w:left="2160" w:hanging="180"/>
      </w:pPr>
    </w:lvl>
    <w:lvl w:ilvl="3" w:tplc="4386BF1A">
      <w:start w:val="1"/>
      <w:numFmt w:val="decimal"/>
      <w:lvlText w:val="%4."/>
      <w:lvlJc w:val="left"/>
      <w:pPr>
        <w:ind w:left="2880" w:hanging="360"/>
      </w:pPr>
    </w:lvl>
    <w:lvl w:ilvl="4" w:tplc="E6DC3736">
      <w:start w:val="1"/>
      <w:numFmt w:val="lowerLetter"/>
      <w:lvlText w:val="%5."/>
      <w:lvlJc w:val="left"/>
      <w:pPr>
        <w:ind w:left="3600" w:hanging="360"/>
      </w:pPr>
    </w:lvl>
    <w:lvl w:ilvl="5" w:tplc="93AE0B0A">
      <w:start w:val="1"/>
      <w:numFmt w:val="lowerRoman"/>
      <w:lvlText w:val="%6."/>
      <w:lvlJc w:val="right"/>
      <w:pPr>
        <w:ind w:left="4320" w:hanging="180"/>
      </w:pPr>
    </w:lvl>
    <w:lvl w:ilvl="6" w:tplc="F98655E4">
      <w:start w:val="1"/>
      <w:numFmt w:val="decimal"/>
      <w:lvlText w:val="%7."/>
      <w:lvlJc w:val="left"/>
      <w:pPr>
        <w:ind w:left="5040" w:hanging="360"/>
      </w:pPr>
    </w:lvl>
    <w:lvl w:ilvl="7" w:tplc="82EC4116">
      <w:start w:val="1"/>
      <w:numFmt w:val="lowerLetter"/>
      <w:lvlText w:val="%8."/>
      <w:lvlJc w:val="left"/>
      <w:pPr>
        <w:ind w:left="5760" w:hanging="360"/>
      </w:pPr>
    </w:lvl>
    <w:lvl w:ilvl="8" w:tplc="6922CEB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ED60CC"/>
    <w:multiLevelType w:val="hybridMultilevel"/>
    <w:tmpl w:val="625E2766"/>
    <w:lvl w:ilvl="0" w:tplc="DB84E762">
      <w:start w:val="1"/>
      <w:numFmt w:val="lowerLetter"/>
      <w:lvlText w:val="%1)"/>
      <w:lvlJc w:val="left"/>
      <w:pPr>
        <w:ind w:left="720" w:hanging="360"/>
      </w:pPr>
    </w:lvl>
    <w:lvl w:ilvl="1" w:tplc="266E9176">
      <w:start w:val="1"/>
      <w:numFmt w:val="lowerLetter"/>
      <w:lvlText w:val="%2."/>
      <w:lvlJc w:val="left"/>
      <w:pPr>
        <w:ind w:left="1440" w:hanging="360"/>
      </w:pPr>
    </w:lvl>
    <w:lvl w:ilvl="2" w:tplc="D518BAC4">
      <w:start w:val="1"/>
      <w:numFmt w:val="lowerRoman"/>
      <w:lvlText w:val="%3."/>
      <w:lvlJc w:val="right"/>
      <w:pPr>
        <w:ind w:left="2160" w:hanging="180"/>
      </w:pPr>
    </w:lvl>
    <w:lvl w:ilvl="3" w:tplc="69508274">
      <w:start w:val="1"/>
      <w:numFmt w:val="decimal"/>
      <w:lvlText w:val="%4."/>
      <w:lvlJc w:val="left"/>
      <w:pPr>
        <w:ind w:left="2880" w:hanging="360"/>
      </w:pPr>
    </w:lvl>
    <w:lvl w:ilvl="4" w:tplc="006EEC72">
      <w:start w:val="1"/>
      <w:numFmt w:val="lowerLetter"/>
      <w:lvlText w:val="%5."/>
      <w:lvlJc w:val="left"/>
      <w:pPr>
        <w:ind w:left="3600" w:hanging="360"/>
      </w:pPr>
    </w:lvl>
    <w:lvl w:ilvl="5" w:tplc="94AE4C8C">
      <w:start w:val="1"/>
      <w:numFmt w:val="lowerRoman"/>
      <w:lvlText w:val="%6."/>
      <w:lvlJc w:val="right"/>
      <w:pPr>
        <w:ind w:left="4320" w:hanging="180"/>
      </w:pPr>
    </w:lvl>
    <w:lvl w:ilvl="6" w:tplc="FBEA0412">
      <w:start w:val="1"/>
      <w:numFmt w:val="decimal"/>
      <w:lvlText w:val="%7."/>
      <w:lvlJc w:val="left"/>
      <w:pPr>
        <w:ind w:left="5040" w:hanging="360"/>
      </w:pPr>
    </w:lvl>
    <w:lvl w:ilvl="7" w:tplc="749C1BAA">
      <w:start w:val="1"/>
      <w:numFmt w:val="lowerLetter"/>
      <w:lvlText w:val="%8."/>
      <w:lvlJc w:val="left"/>
      <w:pPr>
        <w:ind w:left="5760" w:hanging="360"/>
      </w:pPr>
    </w:lvl>
    <w:lvl w:ilvl="8" w:tplc="BE80ABF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4E70D9"/>
    <w:multiLevelType w:val="hybridMultilevel"/>
    <w:tmpl w:val="02A4B498"/>
    <w:lvl w:ilvl="0" w:tplc="D974C994">
      <w:start w:val="1"/>
      <w:numFmt w:val="lowerLetter"/>
      <w:lvlText w:val="%1)"/>
      <w:lvlJc w:val="left"/>
      <w:pPr>
        <w:ind w:left="720" w:hanging="360"/>
      </w:pPr>
    </w:lvl>
    <w:lvl w:ilvl="1" w:tplc="CE8C6016">
      <w:start w:val="1"/>
      <w:numFmt w:val="lowerLetter"/>
      <w:lvlText w:val="%2."/>
      <w:lvlJc w:val="left"/>
      <w:pPr>
        <w:ind w:left="1440" w:hanging="360"/>
      </w:pPr>
    </w:lvl>
    <w:lvl w:ilvl="2" w:tplc="C43251DA">
      <w:start w:val="1"/>
      <w:numFmt w:val="lowerRoman"/>
      <w:lvlText w:val="%3."/>
      <w:lvlJc w:val="right"/>
      <w:pPr>
        <w:ind w:left="2160" w:hanging="180"/>
      </w:pPr>
    </w:lvl>
    <w:lvl w:ilvl="3" w:tplc="A79E0D38">
      <w:start w:val="1"/>
      <w:numFmt w:val="decimal"/>
      <w:lvlText w:val="%4."/>
      <w:lvlJc w:val="left"/>
      <w:pPr>
        <w:ind w:left="2880" w:hanging="360"/>
      </w:pPr>
    </w:lvl>
    <w:lvl w:ilvl="4" w:tplc="7690E612">
      <w:start w:val="1"/>
      <w:numFmt w:val="lowerLetter"/>
      <w:lvlText w:val="%5."/>
      <w:lvlJc w:val="left"/>
      <w:pPr>
        <w:ind w:left="3600" w:hanging="360"/>
      </w:pPr>
    </w:lvl>
    <w:lvl w:ilvl="5" w:tplc="F370C27A">
      <w:start w:val="1"/>
      <w:numFmt w:val="lowerRoman"/>
      <w:lvlText w:val="%6."/>
      <w:lvlJc w:val="right"/>
      <w:pPr>
        <w:ind w:left="4320" w:hanging="180"/>
      </w:pPr>
    </w:lvl>
    <w:lvl w:ilvl="6" w:tplc="5902026A">
      <w:start w:val="1"/>
      <w:numFmt w:val="decimal"/>
      <w:lvlText w:val="%7."/>
      <w:lvlJc w:val="left"/>
      <w:pPr>
        <w:ind w:left="5040" w:hanging="360"/>
      </w:pPr>
    </w:lvl>
    <w:lvl w:ilvl="7" w:tplc="0660D43C">
      <w:start w:val="1"/>
      <w:numFmt w:val="lowerLetter"/>
      <w:lvlText w:val="%8."/>
      <w:lvlJc w:val="left"/>
      <w:pPr>
        <w:ind w:left="5760" w:hanging="360"/>
      </w:pPr>
    </w:lvl>
    <w:lvl w:ilvl="8" w:tplc="8DCAE17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EF3B33"/>
    <w:multiLevelType w:val="hybridMultilevel"/>
    <w:tmpl w:val="B7AA6FB2"/>
    <w:lvl w:ilvl="0" w:tplc="8EA4BF18">
      <w:start w:val="1"/>
      <w:numFmt w:val="lowerLetter"/>
      <w:lvlText w:val="%1)"/>
      <w:lvlJc w:val="left"/>
      <w:pPr>
        <w:ind w:left="720" w:hanging="360"/>
      </w:pPr>
    </w:lvl>
    <w:lvl w:ilvl="1" w:tplc="81E2593A">
      <w:start w:val="1"/>
      <w:numFmt w:val="lowerLetter"/>
      <w:lvlText w:val="%2."/>
      <w:lvlJc w:val="left"/>
      <w:pPr>
        <w:ind w:left="1440" w:hanging="360"/>
      </w:pPr>
    </w:lvl>
    <w:lvl w:ilvl="2" w:tplc="64465108">
      <w:start w:val="1"/>
      <w:numFmt w:val="lowerRoman"/>
      <w:lvlText w:val="%3."/>
      <w:lvlJc w:val="right"/>
      <w:pPr>
        <w:ind w:left="2160" w:hanging="180"/>
      </w:pPr>
    </w:lvl>
    <w:lvl w:ilvl="3" w:tplc="F6A48E76">
      <w:start w:val="1"/>
      <w:numFmt w:val="decimal"/>
      <w:lvlText w:val="%4."/>
      <w:lvlJc w:val="left"/>
      <w:pPr>
        <w:ind w:left="2880" w:hanging="360"/>
      </w:pPr>
    </w:lvl>
    <w:lvl w:ilvl="4" w:tplc="A69056C4">
      <w:start w:val="1"/>
      <w:numFmt w:val="lowerLetter"/>
      <w:lvlText w:val="%5."/>
      <w:lvlJc w:val="left"/>
      <w:pPr>
        <w:ind w:left="3600" w:hanging="360"/>
      </w:pPr>
    </w:lvl>
    <w:lvl w:ilvl="5" w:tplc="05A8559E">
      <w:start w:val="1"/>
      <w:numFmt w:val="lowerRoman"/>
      <w:lvlText w:val="%6."/>
      <w:lvlJc w:val="right"/>
      <w:pPr>
        <w:ind w:left="4320" w:hanging="180"/>
      </w:pPr>
    </w:lvl>
    <w:lvl w:ilvl="6" w:tplc="1690171C">
      <w:start w:val="1"/>
      <w:numFmt w:val="decimal"/>
      <w:lvlText w:val="%7."/>
      <w:lvlJc w:val="left"/>
      <w:pPr>
        <w:ind w:left="5040" w:hanging="360"/>
      </w:pPr>
    </w:lvl>
    <w:lvl w:ilvl="7" w:tplc="15F01F06">
      <w:start w:val="1"/>
      <w:numFmt w:val="lowerLetter"/>
      <w:lvlText w:val="%8."/>
      <w:lvlJc w:val="left"/>
      <w:pPr>
        <w:ind w:left="5760" w:hanging="360"/>
      </w:pPr>
    </w:lvl>
    <w:lvl w:ilvl="8" w:tplc="A57C36BC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096761"/>
    <w:multiLevelType w:val="hybridMultilevel"/>
    <w:tmpl w:val="9570803C"/>
    <w:lvl w:ilvl="0" w:tplc="F8FA134E">
      <w:start w:val="1"/>
      <w:numFmt w:val="lowerLetter"/>
      <w:lvlText w:val="%1)"/>
      <w:lvlJc w:val="left"/>
      <w:pPr>
        <w:ind w:left="720" w:hanging="360"/>
      </w:pPr>
    </w:lvl>
    <w:lvl w:ilvl="1" w:tplc="D506FC5E">
      <w:start w:val="1"/>
      <w:numFmt w:val="lowerLetter"/>
      <w:lvlText w:val="%2."/>
      <w:lvlJc w:val="left"/>
      <w:pPr>
        <w:ind w:left="1440" w:hanging="360"/>
      </w:pPr>
    </w:lvl>
    <w:lvl w:ilvl="2" w:tplc="634AAB1A">
      <w:start w:val="1"/>
      <w:numFmt w:val="lowerRoman"/>
      <w:lvlText w:val="%3."/>
      <w:lvlJc w:val="right"/>
      <w:pPr>
        <w:ind w:left="2160" w:hanging="180"/>
      </w:pPr>
    </w:lvl>
    <w:lvl w:ilvl="3" w:tplc="ADFC1426">
      <w:start w:val="1"/>
      <w:numFmt w:val="decimal"/>
      <w:lvlText w:val="%4."/>
      <w:lvlJc w:val="left"/>
      <w:pPr>
        <w:ind w:left="2880" w:hanging="360"/>
      </w:pPr>
    </w:lvl>
    <w:lvl w:ilvl="4" w:tplc="6230332C">
      <w:start w:val="1"/>
      <w:numFmt w:val="lowerLetter"/>
      <w:lvlText w:val="%5."/>
      <w:lvlJc w:val="left"/>
      <w:pPr>
        <w:ind w:left="3600" w:hanging="360"/>
      </w:pPr>
    </w:lvl>
    <w:lvl w:ilvl="5" w:tplc="9A928028">
      <w:start w:val="1"/>
      <w:numFmt w:val="lowerRoman"/>
      <w:lvlText w:val="%6."/>
      <w:lvlJc w:val="right"/>
      <w:pPr>
        <w:ind w:left="4320" w:hanging="180"/>
      </w:pPr>
    </w:lvl>
    <w:lvl w:ilvl="6" w:tplc="18FC01A4">
      <w:start w:val="1"/>
      <w:numFmt w:val="decimal"/>
      <w:lvlText w:val="%7."/>
      <w:lvlJc w:val="left"/>
      <w:pPr>
        <w:ind w:left="5040" w:hanging="360"/>
      </w:pPr>
    </w:lvl>
    <w:lvl w:ilvl="7" w:tplc="4F3ABF58">
      <w:start w:val="1"/>
      <w:numFmt w:val="lowerLetter"/>
      <w:lvlText w:val="%8."/>
      <w:lvlJc w:val="left"/>
      <w:pPr>
        <w:ind w:left="5760" w:hanging="360"/>
      </w:pPr>
    </w:lvl>
    <w:lvl w:ilvl="8" w:tplc="4E3EF37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7038E5"/>
    <w:multiLevelType w:val="hybridMultilevel"/>
    <w:tmpl w:val="DD06B3CA"/>
    <w:lvl w:ilvl="0" w:tplc="D6FABC40">
      <w:start w:val="1"/>
      <w:numFmt w:val="lowerLetter"/>
      <w:lvlText w:val="%1)"/>
      <w:lvlJc w:val="left"/>
      <w:pPr>
        <w:ind w:left="720" w:hanging="360"/>
      </w:pPr>
    </w:lvl>
    <w:lvl w:ilvl="1" w:tplc="711CA75E">
      <w:start w:val="1"/>
      <w:numFmt w:val="lowerLetter"/>
      <w:lvlText w:val="%2."/>
      <w:lvlJc w:val="left"/>
      <w:pPr>
        <w:ind w:left="1440" w:hanging="360"/>
      </w:pPr>
    </w:lvl>
    <w:lvl w:ilvl="2" w:tplc="3ACC3162">
      <w:start w:val="1"/>
      <w:numFmt w:val="lowerRoman"/>
      <w:lvlText w:val="%3."/>
      <w:lvlJc w:val="right"/>
      <w:pPr>
        <w:ind w:left="2160" w:hanging="180"/>
      </w:pPr>
    </w:lvl>
    <w:lvl w:ilvl="3" w:tplc="FB4C24B2">
      <w:start w:val="1"/>
      <w:numFmt w:val="decimal"/>
      <w:lvlText w:val="%4."/>
      <w:lvlJc w:val="left"/>
      <w:pPr>
        <w:ind w:left="2880" w:hanging="360"/>
      </w:pPr>
    </w:lvl>
    <w:lvl w:ilvl="4" w:tplc="246C939C">
      <w:start w:val="1"/>
      <w:numFmt w:val="lowerLetter"/>
      <w:lvlText w:val="%5."/>
      <w:lvlJc w:val="left"/>
      <w:pPr>
        <w:ind w:left="3600" w:hanging="360"/>
      </w:pPr>
    </w:lvl>
    <w:lvl w:ilvl="5" w:tplc="3B8A929C">
      <w:start w:val="1"/>
      <w:numFmt w:val="lowerRoman"/>
      <w:lvlText w:val="%6."/>
      <w:lvlJc w:val="right"/>
      <w:pPr>
        <w:ind w:left="4320" w:hanging="180"/>
      </w:pPr>
    </w:lvl>
    <w:lvl w:ilvl="6" w:tplc="D7DEE080">
      <w:start w:val="1"/>
      <w:numFmt w:val="decimal"/>
      <w:lvlText w:val="%7."/>
      <w:lvlJc w:val="left"/>
      <w:pPr>
        <w:ind w:left="5040" w:hanging="360"/>
      </w:pPr>
    </w:lvl>
    <w:lvl w:ilvl="7" w:tplc="219A8630">
      <w:start w:val="1"/>
      <w:numFmt w:val="lowerLetter"/>
      <w:lvlText w:val="%8."/>
      <w:lvlJc w:val="left"/>
      <w:pPr>
        <w:ind w:left="5760" w:hanging="360"/>
      </w:pPr>
    </w:lvl>
    <w:lvl w:ilvl="8" w:tplc="845AD6CE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590977"/>
    <w:multiLevelType w:val="hybridMultilevel"/>
    <w:tmpl w:val="93965908"/>
    <w:lvl w:ilvl="0" w:tplc="06124ACE">
      <w:start w:val="1"/>
      <w:numFmt w:val="lowerLetter"/>
      <w:lvlText w:val="%1)"/>
      <w:lvlJc w:val="left"/>
      <w:pPr>
        <w:ind w:left="720" w:hanging="360"/>
      </w:pPr>
    </w:lvl>
    <w:lvl w:ilvl="1" w:tplc="25A0C50A">
      <w:start w:val="1"/>
      <w:numFmt w:val="lowerLetter"/>
      <w:lvlText w:val="%2."/>
      <w:lvlJc w:val="left"/>
      <w:pPr>
        <w:ind w:left="1440" w:hanging="360"/>
      </w:pPr>
    </w:lvl>
    <w:lvl w:ilvl="2" w:tplc="87DECD7A">
      <w:start w:val="1"/>
      <w:numFmt w:val="lowerRoman"/>
      <w:lvlText w:val="%3."/>
      <w:lvlJc w:val="right"/>
      <w:pPr>
        <w:ind w:left="2160" w:hanging="180"/>
      </w:pPr>
    </w:lvl>
    <w:lvl w:ilvl="3" w:tplc="7DC682D8">
      <w:start w:val="1"/>
      <w:numFmt w:val="decimal"/>
      <w:lvlText w:val="%4."/>
      <w:lvlJc w:val="left"/>
      <w:pPr>
        <w:ind w:left="2880" w:hanging="360"/>
      </w:pPr>
    </w:lvl>
    <w:lvl w:ilvl="4" w:tplc="F80ED40C">
      <w:start w:val="1"/>
      <w:numFmt w:val="lowerLetter"/>
      <w:lvlText w:val="%5."/>
      <w:lvlJc w:val="left"/>
      <w:pPr>
        <w:ind w:left="3600" w:hanging="360"/>
      </w:pPr>
    </w:lvl>
    <w:lvl w:ilvl="5" w:tplc="53789AD2">
      <w:start w:val="1"/>
      <w:numFmt w:val="lowerRoman"/>
      <w:lvlText w:val="%6."/>
      <w:lvlJc w:val="right"/>
      <w:pPr>
        <w:ind w:left="4320" w:hanging="180"/>
      </w:pPr>
    </w:lvl>
    <w:lvl w:ilvl="6" w:tplc="12A80772">
      <w:start w:val="1"/>
      <w:numFmt w:val="decimal"/>
      <w:lvlText w:val="%7."/>
      <w:lvlJc w:val="left"/>
      <w:pPr>
        <w:ind w:left="5040" w:hanging="360"/>
      </w:pPr>
    </w:lvl>
    <w:lvl w:ilvl="7" w:tplc="18C0F4B8">
      <w:start w:val="1"/>
      <w:numFmt w:val="lowerLetter"/>
      <w:lvlText w:val="%8."/>
      <w:lvlJc w:val="left"/>
      <w:pPr>
        <w:ind w:left="5760" w:hanging="360"/>
      </w:pPr>
    </w:lvl>
    <w:lvl w:ilvl="8" w:tplc="C6566A22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3666D1"/>
    <w:multiLevelType w:val="hybridMultilevel"/>
    <w:tmpl w:val="7890C70A"/>
    <w:lvl w:ilvl="0" w:tplc="3CEA6E5A">
      <w:start w:val="1"/>
      <w:numFmt w:val="lowerLetter"/>
      <w:lvlText w:val="%1)"/>
      <w:lvlJc w:val="left"/>
      <w:pPr>
        <w:ind w:left="720" w:hanging="360"/>
      </w:pPr>
    </w:lvl>
    <w:lvl w:ilvl="1" w:tplc="D6504C6C">
      <w:start w:val="1"/>
      <w:numFmt w:val="lowerLetter"/>
      <w:lvlText w:val="%2."/>
      <w:lvlJc w:val="left"/>
      <w:pPr>
        <w:ind w:left="1440" w:hanging="360"/>
      </w:pPr>
    </w:lvl>
    <w:lvl w:ilvl="2" w:tplc="50D442A0">
      <w:start w:val="1"/>
      <w:numFmt w:val="lowerRoman"/>
      <w:lvlText w:val="%3."/>
      <w:lvlJc w:val="right"/>
      <w:pPr>
        <w:ind w:left="2160" w:hanging="180"/>
      </w:pPr>
    </w:lvl>
    <w:lvl w:ilvl="3" w:tplc="7F8463FC">
      <w:start w:val="1"/>
      <w:numFmt w:val="decimal"/>
      <w:lvlText w:val="%4."/>
      <w:lvlJc w:val="left"/>
      <w:pPr>
        <w:ind w:left="2880" w:hanging="360"/>
      </w:pPr>
    </w:lvl>
    <w:lvl w:ilvl="4" w:tplc="36F24290">
      <w:start w:val="1"/>
      <w:numFmt w:val="lowerLetter"/>
      <w:lvlText w:val="%5."/>
      <w:lvlJc w:val="left"/>
      <w:pPr>
        <w:ind w:left="3600" w:hanging="360"/>
      </w:pPr>
    </w:lvl>
    <w:lvl w:ilvl="5" w:tplc="E31647E8">
      <w:start w:val="1"/>
      <w:numFmt w:val="lowerRoman"/>
      <w:lvlText w:val="%6."/>
      <w:lvlJc w:val="right"/>
      <w:pPr>
        <w:ind w:left="4320" w:hanging="180"/>
      </w:pPr>
    </w:lvl>
    <w:lvl w:ilvl="6" w:tplc="F20C5750">
      <w:start w:val="1"/>
      <w:numFmt w:val="decimal"/>
      <w:lvlText w:val="%7."/>
      <w:lvlJc w:val="left"/>
      <w:pPr>
        <w:ind w:left="5040" w:hanging="360"/>
      </w:pPr>
    </w:lvl>
    <w:lvl w:ilvl="7" w:tplc="29C23FFE">
      <w:start w:val="1"/>
      <w:numFmt w:val="lowerLetter"/>
      <w:lvlText w:val="%8."/>
      <w:lvlJc w:val="left"/>
      <w:pPr>
        <w:ind w:left="5760" w:hanging="360"/>
      </w:pPr>
    </w:lvl>
    <w:lvl w:ilvl="8" w:tplc="59AA5014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AD047D"/>
    <w:multiLevelType w:val="hybridMultilevel"/>
    <w:tmpl w:val="B3B46D38"/>
    <w:lvl w:ilvl="0" w:tplc="7D1AD002">
      <w:start w:val="1"/>
      <w:numFmt w:val="lowerLetter"/>
      <w:lvlText w:val="%1)"/>
      <w:lvlJc w:val="left"/>
      <w:pPr>
        <w:ind w:left="720" w:hanging="360"/>
      </w:pPr>
    </w:lvl>
    <w:lvl w:ilvl="1" w:tplc="5E1E2076">
      <w:start w:val="1"/>
      <w:numFmt w:val="lowerLetter"/>
      <w:lvlText w:val="%2."/>
      <w:lvlJc w:val="left"/>
      <w:pPr>
        <w:ind w:left="1440" w:hanging="360"/>
      </w:pPr>
    </w:lvl>
    <w:lvl w:ilvl="2" w:tplc="8F342868">
      <w:start w:val="1"/>
      <w:numFmt w:val="lowerRoman"/>
      <w:lvlText w:val="%3."/>
      <w:lvlJc w:val="right"/>
      <w:pPr>
        <w:ind w:left="2160" w:hanging="180"/>
      </w:pPr>
    </w:lvl>
    <w:lvl w:ilvl="3" w:tplc="84342A8E">
      <w:start w:val="1"/>
      <w:numFmt w:val="decimal"/>
      <w:lvlText w:val="%4."/>
      <w:lvlJc w:val="left"/>
      <w:pPr>
        <w:ind w:left="2880" w:hanging="360"/>
      </w:pPr>
    </w:lvl>
    <w:lvl w:ilvl="4" w:tplc="16228F24">
      <w:start w:val="1"/>
      <w:numFmt w:val="lowerLetter"/>
      <w:lvlText w:val="%5."/>
      <w:lvlJc w:val="left"/>
      <w:pPr>
        <w:ind w:left="3600" w:hanging="360"/>
      </w:pPr>
    </w:lvl>
    <w:lvl w:ilvl="5" w:tplc="C5C00ACC">
      <w:start w:val="1"/>
      <w:numFmt w:val="lowerRoman"/>
      <w:lvlText w:val="%6."/>
      <w:lvlJc w:val="right"/>
      <w:pPr>
        <w:ind w:left="4320" w:hanging="180"/>
      </w:pPr>
    </w:lvl>
    <w:lvl w:ilvl="6" w:tplc="7F4C2F3E">
      <w:start w:val="1"/>
      <w:numFmt w:val="decimal"/>
      <w:lvlText w:val="%7."/>
      <w:lvlJc w:val="left"/>
      <w:pPr>
        <w:ind w:left="5040" w:hanging="360"/>
      </w:pPr>
    </w:lvl>
    <w:lvl w:ilvl="7" w:tplc="D2EADBBA">
      <w:start w:val="1"/>
      <w:numFmt w:val="lowerLetter"/>
      <w:lvlText w:val="%8."/>
      <w:lvlJc w:val="left"/>
      <w:pPr>
        <w:ind w:left="5760" w:hanging="360"/>
      </w:pPr>
    </w:lvl>
    <w:lvl w:ilvl="8" w:tplc="22F68D5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042BF1"/>
    <w:multiLevelType w:val="hybridMultilevel"/>
    <w:tmpl w:val="07A0EE3C"/>
    <w:lvl w:ilvl="0" w:tplc="2882556C">
      <w:start w:val="1"/>
      <w:numFmt w:val="lowerLetter"/>
      <w:lvlText w:val="%1."/>
      <w:lvlJc w:val="left"/>
      <w:pPr>
        <w:ind w:left="720" w:hanging="360"/>
      </w:pPr>
    </w:lvl>
    <w:lvl w:ilvl="1" w:tplc="A64E830E">
      <w:start w:val="1"/>
      <w:numFmt w:val="lowerLetter"/>
      <w:lvlText w:val="%2."/>
      <w:lvlJc w:val="left"/>
      <w:pPr>
        <w:ind w:left="1440" w:hanging="360"/>
      </w:pPr>
    </w:lvl>
    <w:lvl w:ilvl="2" w:tplc="13AADBD0">
      <w:start w:val="1"/>
      <w:numFmt w:val="lowerRoman"/>
      <w:lvlText w:val="%3."/>
      <w:lvlJc w:val="right"/>
      <w:pPr>
        <w:ind w:left="2160" w:hanging="180"/>
      </w:pPr>
    </w:lvl>
    <w:lvl w:ilvl="3" w:tplc="709ED4B0">
      <w:start w:val="1"/>
      <w:numFmt w:val="decimal"/>
      <w:lvlText w:val="%4."/>
      <w:lvlJc w:val="left"/>
      <w:pPr>
        <w:ind w:left="2880" w:hanging="360"/>
      </w:pPr>
    </w:lvl>
    <w:lvl w:ilvl="4" w:tplc="F3CC79BE">
      <w:start w:val="1"/>
      <w:numFmt w:val="lowerLetter"/>
      <w:lvlText w:val="%5."/>
      <w:lvlJc w:val="left"/>
      <w:pPr>
        <w:ind w:left="3600" w:hanging="360"/>
      </w:pPr>
    </w:lvl>
    <w:lvl w:ilvl="5" w:tplc="0E148950">
      <w:start w:val="1"/>
      <w:numFmt w:val="lowerRoman"/>
      <w:lvlText w:val="%6."/>
      <w:lvlJc w:val="right"/>
      <w:pPr>
        <w:ind w:left="4320" w:hanging="180"/>
      </w:pPr>
    </w:lvl>
    <w:lvl w:ilvl="6" w:tplc="467A2A82">
      <w:start w:val="1"/>
      <w:numFmt w:val="decimal"/>
      <w:lvlText w:val="%7."/>
      <w:lvlJc w:val="left"/>
      <w:pPr>
        <w:ind w:left="5040" w:hanging="360"/>
      </w:pPr>
    </w:lvl>
    <w:lvl w:ilvl="7" w:tplc="0D58524C">
      <w:start w:val="1"/>
      <w:numFmt w:val="lowerLetter"/>
      <w:lvlText w:val="%8."/>
      <w:lvlJc w:val="left"/>
      <w:pPr>
        <w:ind w:left="5760" w:hanging="360"/>
      </w:pPr>
    </w:lvl>
    <w:lvl w:ilvl="8" w:tplc="BBA07820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CC381E"/>
    <w:multiLevelType w:val="hybridMultilevel"/>
    <w:tmpl w:val="06288F80"/>
    <w:lvl w:ilvl="0" w:tplc="86B4403C">
      <w:start w:val="1"/>
      <w:numFmt w:val="lowerLetter"/>
      <w:lvlText w:val="%1)"/>
      <w:lvlJc w:val="left"/>
      <w:pPr>
        <w:ind w:left="720" w:hanging="360"/>
      </w:pPr>
    </w:lvl>
    <w:lvl w:ilvl="1" w:tplc="AA087AD0">
      <w:start w:val="1"/>
      <w:numFmt w:val="lowerLetter"/>
      <w:lvlText w:val="%2."/>
      <w:lvlJc w:val="left"/>
      <w:pPr>
        <w:ind w:left="1440" w:hanging="360"/>
      </w:pPr>
    </w:lvl>
    <w:lvl w:ilvl="2" w:tplc="DBA252A6">
      <w:start w:val="1"/>
      <w:numFmt w:val="lowerRoman"/>
      <w:lvlText w:val="%3."/>
      <w:lvlJc w:val="right"/>
      <w:pPr>
        <w:ind w:left="2160" w:hanging="180"/>
      </w:pPr>
    </w:lvl>
    <w:lvl w:ilvl="3" w:tplc="16868B12">
      <w:start w:val="1"/>
      <w:numFmt w:val="decimal"/>
      <w:lvlText w:val="%4."/>
      <w:lvlJc w:val="left"/>
      <w:pPr>
        <w:ind w:left="2880" w:hanging="360"/>
      </w:pPr>
    </w:lvl>
    <w:lvl w:ilvl="4" w:tplc="99A86E74">
      <w:start w:val="1"/>
      <w:numFmt w:val="lowerLetter"/>
      <w:lvlText w:val="%5."/>
      <w:lvlJc w:val="left"/>
      <w:pPr>
        <w:ind w:left="3600" w:hanging="360"/>
      </w:pPr>
    </w:lvl>
    <w:lvl w:ilvl="5" w:tplc="F8081374">
      <w:start w:val="1"/>
      <w:numFmt w:val="lowerRoman"/>
      <w:lvlText w:val="%6."/>
      <w:lvlJc w:val="right"/>
      <w:pPr>
        <w:ind w:left="4320" w:hanging="180"/>
      </w:pPr>
    </w:lvl>
    <w:lvl w:ilvl="6" w:tplc="AE7C6C0C">
      <w:start w:val="1"/>
      <w:numFmt w:val="decimal"/>
      <w:lvlText w:val="%7."/>
      <w:lvlJc w:val="left"/>
      <w:pPr>
        <w:ind w:left="5040" w:hanging="360"/>
      </w:pPr>
    </w:lvl>
    <w:lvl w:ilvl="7" w:tplc="6D98DA1A">
      <w:start w:val="1"/>
      <w:numFmt w:val="lowerLetter"/>
      <w:lvlText w:val="%8."/>
      <w:lvlJc w:val="left"/>
      <w:pPr>
        <w:ind w:left="5760" w:hanging="360"/>
      </w:pPr>
    </w:lvl>
    <w:lvl w:ilvl="8" w:tplc="B994FE4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D374BD"/>
    <w:multiLevelType w:val="hybridMultilevel"/>
    <w:tmpl w:val="9BC681A6"/>
    <w:lvl w:ilvl="0" w:tplc="5A560502">
      <w:start w:val="1"/>
      <w:numFmt w:val="lowerLetter"/>
      <w:lvlText w:val="%1)"/>
      <w:lvlJc w:val="left"/>
      <w:pPr>
        <w:ind w:left="720" w:hanging="360"/>
      </w:pPr>
    </w:lvl>
    <w:lvl w:ilvl="1" w:tplc="9CE21846">
      <w:start w:val="1"/>
      <w:numFmt w:val="lowerLetter"/>
      <w:lvlText w:val="%2."/>
      <w:lvlJc w:val="left"/>
      <w:pPr>
        <w:ind w:left="1440" w:hanging="360"/>
      </w:pPr>
    </w:lvl>
    <w:lvl w:ilvl="2" w:tplc="7CC03B42">
      <w:start w:val="1"/>
      <w:numFmt w:val="lowerRoman"/>
      <w:lvlText w:val="%3."/>
      <w:lvlJc w:val="right"/>
      <w:pPr>
        <w:ind w:left="2160" w:hanging="180"/>
      </w:pPr>
    </w:lvl>
    <w:lvl w:ilvl="3" w:tplc="DE70F2EA">
      <w:start w:val="1"/>
      <w:numFmt w:val="decimal"/>
      <w:lvlText w:val="%4."/>
      <w:lvlJc w:val="left"/>
      <w:pPr>
        <w:ind w:left="2880" w:hanging="360"/>
      </w:pPr>
    </w:lvl>
    <w:lvl w:ilvl="4" w:tplc="87D692D8">
      <w:start w:val="1"/>
      <w:numFmt w:val="lowerLetter"/>
      <w:lvlText w:val="%5."/>
      <w:lvlJc w:val="left"/>
      <w:pPr>
        <w:ind w:left="3600" w:hanging="360"/>
      </w:pPr>
    </w:lvl>
    <w:lvl w:ilvl="5" w:tplc="E3909E04">
      <w:start w:val="1"/>
      <w:numFmt w:val="lowerRoman"/>
      <w:lvlText w:val="%6."/>
      <w:lvlJc w:val="right"/>
      <w:pPr>
        <w:ind w:left="4320" w:hanging="180"/>
      </w:pPr>
    </w:lvl>
    <w:lvl w:ilvl="6" w:tplc="A030E6CE">
      <w:start w:val="1"/>
      <w:numFmt w:val="decimal"/>
      <w:lvlText w:val="%7."/>
      <w:lvlJc w:val="left"/>
      <w:pPr>
        <w:ind w:left="5040" w:hanging="360"/>
      </w:pPr>
    </w:lvl>
    <w:lvl w:ilvl="7" w:tplc="F8101692">
      <w:start w:val="1"/>
      <w:numFmt w:val="lowerLetter"/>
      <w:lvlText w:val="%8."/>
      <w:lvlJc w:val="left"/>
      <w:pPr>
        <w:ind w:left="5760" w:hanging="360"/>
      </w:pPr>
    </w:lvl>
    <w:lvl w:ilvl="8" w:tplc="37925C8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70005C"/>
    <w:multiLevelType w:val="hybridMultilevel"/>
    <w:tmpl w:val="DB2A7C1E"/>
    <w:lvl w:ilvl="0" w:tplc="F4388A44">
      <w:start w:val="1"/>
      <w:numFmt w:val="lowerLetter"/>
      <w:lvlText w:val="%1)"/>
      <w:lvlJc w:val="left"/>
      <w:pPr>
        <w:ind w:left="720" w:hanging="360"/>
      </w:pPr>
    </w:lvl>
    <w:lvl w:ilvl="1" w:tplc="FE521730">
      <w:start w:val="1"/>
      <w:numFmt w:val="lowerLetter"/>
      <w:lvlText w:val="%2."/>
      <w:lvlJc w:val="left"/>
      <w:pPr>
        <w:ind w:left="1440" w:hanging="360"/>
      </w:pPr>
    </w:lvl>
    <w:lvl w:ilvl="2" w:tplc="DE58518C">
      <w:start w:val="1"/>
      <w:numFmt w:val="lowerRoman"/>
      <w:lvlText w:val="%3."/>
      <w:lvlJc w:val="right"/>
      <w:pPr>
        <w:ind w:left="2160" w:hanging="180"/>
      </w:pPr>
    </w:lvl>
    <w:lvl w:ilvl="3" w:tplc="D6284E88">
      <w:start w:val="1"/>
      <w:numFmt w:val="decimal"/>
      <w:lvlText w:val="%4."/>
      <w:lvlJc w:val="left"/>
      <w:pPr>
        <w:ind w:left="2880" w:hanging="360"/>
      </w:pPr>
    </w:lvl>
    <w:lvl w:ilvl="4" w:tplc="10E45BDA">
      <w:start w:val="1"/>
      <w:numFmt w:val="lowerLetter"/>
      <w:lvlText w:val="%5."/>
      <w:lvlJc w:val="left"/>
      <w:pPr>
        <w:ind w:left="3600" w:hanging="360"/>
      </w:pPr>
    </w:lvl>
    <w:lvl w:ilvl="5" w:tplc="45CAE842">
      <w:start w:val="1"/>
      <w:numFmt w:val="lowerRoman"/>
      <w:lvlText w:val="%6."/>
      <w:lvlJc w:val="right"/>
      <w:pPr>
        <w:ind w:left="4320" w:hanging="180"/>
      </w:pPr>
    </w:lvl>
    <w:lvl w:ilvl="6" w:tplc="C08E91BA">
      <w:start w:val="1"/>
      <w:numFmt w:val="decimal"/>
      <w:lvlText w:val="%7."/>
      <w:lvlJc w:val="left"/>
      <w:pPr>
        <w:ind w:left="5040" w:hanging="360"/>
      </w:pPr>
    </w:lvl>
    <w:lvl w:ilvl="7" w:tplc="236E881A">
      <w:start w:val="1"/>
      <w:numFmt w:val="lowerLetter"/>
      <w:lvlText w:val="%8."/>
      <w:lvlJc w:val="left"/>
      <w:pPr>
        <w:ind w:left="5760" w:hanging="360"/>
      </w:pPr>
    </w:lvl>
    <w:lvl w:ilvl="8" w:tplc="B09E443C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BF5B64"/>
    <w:multiLevelType w:val="hybridMultilevel"/>
    <w:tmpl w:val="A7E0EFFA"/>
    <w:lvl w:ilvl="0" w:tplc="CD1C5CFC">
      <w:start w:val="1"/>
      <w:numFmt w:val="lowerLetter"/>
      <w:lvlText w:val="%1)"/>
      <w:lvlJc w:val="left"/>
      <w:pPr>
        <w:ind w:left="720" w:hanging="360"/>
      </w:pPr>
    </w:lvl>
    <w:lvl w:ilvl="1" w:tplc="C5444A5A">
      <w:start w:val="1"/>
      <w:numFmt w:val="lowerLetter"/>
      <w:lvlText w:val="%2."/>
      <w:lvlJc w:val="left"/>
      <w:pPr>
        <w:ind w:left="1440" w:hanging="360"/>
      </w:pPr>
    </w:lvl>
    <w:lvl w:ilvl="2" w:tplc="C884F91E">
      <w:start w:val="1"/>
      <w:numFmt w:val="lowerRoman"/>
      <w:lvlText w:val="%3."/>
      <w:lvlJc w:val="right"/>
      <w:pPr>
        <w:ind w:left="2160" w:hanging="180"/>
      </w:pPr>
    </w:lvl>
    <w:lvl w:ilvl="3" w:tplc="B2920E80">
      <w:start w:val="1"/>
      <w:numFmt w:val="decimal"/>
      <w:lvlText w:val="%4."/>
      <w:lvlJc w:val="left"/>
      <w:pPr>
        <w:ind w:left="2880" w:hanging="360"/>
      </w:pPr>
    </w:lvl>
    <w:lvl w:ilvl="4" w:tplc="AA6EAC28">
      <w:start w:val="1"/>
      <w:numFmt w:val="lowerLetter"/>
      <w:lvlText w:val="%5."/>
      <w:lvlJc w:val="left"/>
      <w:pPr>
        <w:ind w:left="3600" w:hanging="360"/>
      </w:pPr>
    </w:lvl>
    <w:lvl w:ilvl="5" w:tplc="1E8ADCF4">
      <w:start w:val="1"/>
      <w:numFmt w:val="lowerRoman"/>
      <w:lvlText w:val="%6."/>
      <w:lvlJc w:val="right"/>
      <w:pPr>
        <w:ind w:left="4320" w:hanging="180"/>
      </w:pPr>
    </w:lvl>
    <w:lvl w:ilvl="6" w:tplc="13C251C4">
      <w:start w:val="1"/>
      <w:numFmt w:val="decimal"/>
      <w:lvlText w:val="%7."/>
      <w:lvlJc w:val="left"/>
      <w:pPr>
        <w:ind w:left="5040" w:hanging="360"/>
      </w:pPr>
    </w:lvl>
    <w:lvl w:ilvl="7" w:tplc="2D3A753C">
      <w:start w:val="1"/>
      <w:numFmt w:val="lowerLetter"/>
      <w:lvlText w:val="%8."/>
      <w:lvlJc w:val="left"/>
      <w:pPr>
        <w:ind w:left="5760" w:hanging="360"/>
      </w:pPr>
    </w:lvl>
    <w:lvl w:ilvl="8" w:tplc="2248A286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0E750B"/>
    <w:multiLevelType w:val="hybridMultilevel"/>
    <w:tmpl w:val="FD8201C6"/>
    <w:lvl w:ilvl="0" w:tplc="7FB0061C">
      <w:start w:val="1"/>
      <w:numFmt w:val="lowerLetter"/>
      <w:lvlText w:val="%1)"/>
      <w:lvlJc w:val="left"/>
      <w:pPr>
        <w:ind w:left="720" w:hanging="360"/>
      </w:pPr>
    </w:lvl>
    <w:lvl w:ilvl="1" w:tplc="D304D452">
      <w:start w:val="1"/>
      <w:numFmt w:val="lowerLetter"/>
      <w:lvlText w:val="%2."/>
      <w:lvlJc w:val="left"/>
      <w:pPr>
        <w:ind w:left="1440" w:hanging="360"/>
      </w:pPr>
    </w:lvl>
    <w:lvl w:ilvl="2" w:tplc="0B4A6002">
      <w:start w:val="1"/>
      <w:numFmt w:val="lowerRoman"/>
      <w:lvlText w:val="%3."/>
      <w:lvlJc w:val="right"/>
      <w:pPr>
        <w:ind w:left="2160" w:hanging="180"/>
      </w:pPr>
    </w:lvl>
    <w:lvl w:ilvl="3" w:tplc="BDECC036">
      <w:start w:val="1"/>
      <w:numFmt w:val="decimal"/>
      <w:lvlText w:val="%4."/>
      <w:lvlJc w:val="left"/>
      <w:pPr>
        <w:ind w:left="2880" w:hanging="360"/>
      </w:pPr>
    </w:lvl>
    <w:lvl w:ilvl="4" w:tplc="84C88084">
      <w:start w:val="1"/>
      <w:numFmt w:val="lowerLetter"/>
      <w:lvlText w:val="%5."/>
      <w:lvlJc w:val="left"/>
      <w:pPr>
        <w:ind w:left="3600" w:hanging="360"/>
      </w:pPr>
    </w:lvl>
    <w:lvl w:ilvl="5" w:tplc="D14AA8E2">
      <w:start w:val="1"/>
      <w:numFmt w:val="lowerRoman"/>
      <w:lvlText w:val="%6."/>
      <w:lvlJc w:val="right"/>
      <w:pPr>
        <w:ind w:left="4320" w:hanging="180"/>
      </w:pPr>
    </w:lvl>
    <w:lvl w:ilvl="6" w:tplc="5E7C2A2C">
      <w:start w:val="1"/>
      <w:numFmt w:val="decimal"/>
      <w:lvlText w:val="%7."/>
      <w:lvlJc w:val="left"/>
      <w:pPr>
        <w:ind w:left="5040" w:hanging="360"/>
      </w:pPr>
    </w:lvl>
    <w:lvl w:ilvl="7" w:tplc="222C77F4">
      <w:start w:val="1"/>
      <w:numFmt w:val="lowerLetter"/>
      <w:lvlText w:val="%8."/>
      <w:lvlJc w:val="left"/>
      <w:pPr>
        <w:ind w:left="5760" w:hanging="360"/>
      </w:pPr>
    </w:lvl>
    <w:lvl w:ilvl="8" w:tplc="58F878D6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DB25F0"/>
    <w:multiLevelType w:val="hybridMultilevel"/>
    <w:tmpl w:val="63D697DE"/>
    <w:lvl w:ilvl="0" w:tplc="9FDE7F40">
      <w:start w:val="1"/>
      <w:numFmt w:val="lowerLetter"/>
      <w:lvlText w:val="%1)"/>
      <w:lvlJc w:val="left"/>
      <w:pPr>
        <w:ind w:left="720" w:hanging="360"/>
      </w:pPr>
    </w:lvl>
    <w:lvl w:ilvl="1" w:tplc="599648C8">
      <w:start w:val="1"/>
      <w:numFmt w:val="lowerLetter"/>
      <w:lvlText w:val="%2."/>
      <w:lvlJc w:val="left"/>
      <w:pPr>
        <w:ind w:left="1440" w:hanging="360"/>
      </w:pPr>
    </w:lvl>
    <w:lvl w:ilvl="2" w:tplc="78DAE58C">
      <w:start w:val="1"/>
      <w:numFmt w:val="lowerRoman"/>
      <w:lvlText w:val="%3."/>
      <w:lvlJc w:val="right"/>
      <w:pPr>
        <w:ind w:left="2160" w:hanging="180"/>
      </w:pPr>
    </w:lvl>
    <w:lvl w:ilvl="3" w:tplc="BCCC6504">
      <w:start w:val="1"/>
      <w:numFmt w:val="decimal"/>
      <w:lvlText w:val="%4."/>
      <w:lvlJc w:val="left"/>
      <w:pPr>
        <w:ind w:left="2880" w:hanging="360"/>
      </w:pPr>
    </w:lvl>
    <w:lvl w:ilvl="4" w:tplc="B240C602">
      <w:start w:val="1"/>
      <w:numFmt w:val="lowerLetter"/>
      <w:lvlText w:val="%5."/>
      <w:lvlJc w:val="left"/>
      <w:pPr>
        <w:ind w:left="3600" w:hanging="360"/>
      </w:pPr>
    </w:lvl>
    <w:lvl w:ilvl="5" w:tplc="B6CE7D2E">
      <w:start w:val="1"/>
      <w:numFmt w:val="lowerRoman"/>
      <w:lvlText w:val="%6."/>
      <w:lvlJc w:val="right"/>
      <w:pPr>
        <w:ind w:left="4320" w:hanging="180"/>
      </w:pPr>
    </w:lvl>
    <w:lvl w:ilvl="6" w:tplc="D67AB8AC">
      <w:start w:val="1"/>
      <w:numFmt w:val="decimal"/>
      <w:lvlText w:val="%7."/>
      <w:lvlJc w:val="left"/>
      <w:pPr>
        <w:ind w:left="5040" w:hanging="360"/>
      </w:pPr>
    </w:lvl>
    <w:lvl w:ilvl="7" w:tplc="55F2B8E0">
      <w:start w:val="1"/>
      <w:numFmt w:val="lowerLetter"/>
      <w:lvlText w:val="%8."/>
      <w:lvlJc w:val="left"/>
      <w:pPr>
        <w:ind w:left="5760" w:hanging="360"/>
      </w:pPr>
    </w:lvl>
    <w:lvl w:ilvl="8" w:tplc="23803B12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4D1CD3"/>
    <w:multiLevelType w:val="hybridMultilevel"/>
    <w:tmpl w:val="0CAA5AB8"/>
    <w:lvl w:ilvl="0" w:tplc="CF5230F0">
      <w:start w:val="1"/>
      <w:numFmt w:val="lowerLetter"/>
      <w:lvlText w:val="%1)"/>
      <w:lvlJc w:val="left"/>
      <w:pPr>
        <w:ind w:left="720" w:hanging="360"/>
      </w:pPr>
    </w:lvl>
    <w:lvl w:ilvl="1" w:tplc="B29C7E20">
      <w:start w:val="1"/>
      <w:numFmt w:val="lowerLetter"/>
      <w:lvlText w:val="%2."/>
      <w:lvlJc w:val="left"/>
      <w:pPr>
        <w:ind w:left="1440" w:hanging="360"/>
      </w:pPr>
    </w:lvl>
    <w:lvl w:ilvl="2" w:tplc="13CA7864">
      <w:start w:val="1"/>
      <w:numFmt w:val="lowerRoman"/>
      <w:lvlText w:val="%3."/>
      <w:lvlJc w:val="right"/>
      <w:pPr>
        <w:ind w:left="2160" w:hanging="180"/>
      </w:pPr>
    </w:lvl>
    <w:lvl w:ilvl="3" w:tplc="F6E4226A">
      <w:start w:val="1"/>
      <w:numFmt w:val="decimal"/>
      <w:lvlText w:val="%4."/>
      <w:lvlJc w:val="left"/>
      <w:pPr>
        <w:ind w:left="2880" w:hanging="360"/>
      </w:pPr>
    </w:lvl>
    <w:lvl w:ilvl="4" w:tplc="84AC6440">
      <w:start w:val="1"/>
      <w:numFmt w:val="lowerLetter"/>
      <w:lvlText w:val="%5."/>
      <w:lvlJc w:val="left"/>
      <w:pPr>
        <w:ind w:left="3600" w:hanging="360"/>
      </w:pPr>
    </w:lvl>
    <w:lvl w:ilvl="5" w:tplc="48740CC4">
      <w:start w:val="1"/>
      <w:numFmt w:val="lowerRoman"/>
      <w:lvlText w:val="%6."/>
      <w:lvlJc w:val="right"/>
      <w:pPr>
        <w:ind w:left="4320" w:hanging="180"/>
      </w:pPr>
    </w:lvl>
    <w:lvl w:ilvl="6" w:tplc="40B028BC">
      <w:start w:val="1"/>
      <w:numFmt w:val="decimal"/>
      <w:lvlText w:val="%7."/>
      <w:lvlJc w:val="left"/>
      <w:pPr>
        <w:ind w:left="5040" w:hanging="360"/>
      </w:pPr>
    </w:lvl>
    <w:lvl w:ilvl="7" w:tplc="0A2C8BE8">
      <w:start w:val="1"/>
      <w:numFmt w:val="lowerLetter"/>
      <w:lvlText w:val="%8."/>
      <w:lvlJc w:val="left"/>
      <w:pPr>
        <w:ind w:left="5760" w:hanging="360"/>
      </w:pPr>
    </w:lvl>
    <w:lvl w:ilvl="8" w:tplc="A87C2C0E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D66616"/>
    <w:multiLevelType w:val="hybridMultilevel"/>
    <w:tmpl w:val="42A41148"/>
    <w:lvl w:ilvl="0" w:tplc="50901E16">
      <w:start w:val="1"/>
      <w:numFmt w:val="lowerLetter"/>
      <w:lvlText w:val="%1)"/>
      <w:lvlJc w:val="left"/>
      <w:pPr>
        <w:ind w:left="720" w:hanging="360"/>
      </w:pPr>
    </w:lvl>
    <w:lvl w:ilvl="1" w:tplc="A6D23656">
      <w:start w:val="1"/>
      <w:numFmt w:val="lowerLetter"/>
      <w:lvlText w:val="%2."/>
      <w:lvlJc w:val="left"/>
      <w:pPr>
        <w:ind w:left="1440" w:hanging="360"/>
      </w:pPr>
    </w:lvl>
    <w:lvl w:ilvl="2" w:tplc="E0FCE716">
      <w:start w:val="1"/>
      <w:numFmt w:val="lowerRoman"/>
      <w:lvlText w:val="%3."/>
      <w:lvlJc w:val="right"/>
      <w:pPr>
        <w:ind w:left="2160" w:hanging="180"/>
      </w:pPr>
    </w:lvl>
    <w:lvl w:ilvl="3" w:tplc="FD02E52A">
      <w:start w:val="1"/>
      <w:numFmt w:val="decimal"/>
      <w:lvlText w:val="%4."/>
      <w:lvlJc w:val="left"/>
      <w:pPr>
        <w:ind w:left="2880" w:hanging="360"/>
      </w:pPr>
    </w:lvl>
    <w:lvl w:ilvl="4" w:tplc="3E4688BA">
      <w:start w:val="1"/>
      <w:numFmt w:val="lowerLetter"/>
      <w:lvlText w:val="%5."/>
      <w:lvlJc w:val="left"/>
      <w:pPr>
        <w:ind w:left="3600" w:hanging="360"/>
      </w:pPr>
    </w:lvl>
    <w:lvl w:ilvl="5" w:tplc="EF50841E">
      <w:start w:val="1"/>
      <w:numFmt w:val="lowerRoman"/>
      <w:lvlText w:val="%6."/>
      <w:lvlJc w:val="right"/>
      <w:pPr>
        <w:ind w:left="4320" w:hanging="180"/>
      </w:pPr>
    </w:lvl>
    <w:lvl w:ilvl="6" w:tplc="FB962CFC">
      <w:start w:val="1"/>
      <w:numFmt w:val="decimal"/>
      <w:lvlText w:val="%7."/>
      <w:lvlJc w:val="left"/>
      <w:pPr>
        <w:ind w:left="5040" w:hanging="360"/>
      </w:pPr>
    </w:lvl>
    <w:lvl w:ilvl="7" w:tplc="25A0D6D8">
      <w:start w:val="1"/>
      <w:numFmt w:val="lowerLetter"/>
      <w:lvlText w:val="%8."/>
      <w:lvlJc w:val="left"/>
      <w:pPr>
        <w:ind w:left="5760" w:hanging="360"/>
      </w:pPr>
    </w:lvl>
    <w:lvl w:ilvl="8" w:tplc="A49C6EC6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E95644"/>
    <w:multiLevelType w:val="hybridMultilevel"/>
    <w:tmpl w:val="48C646E0"/>
    <w:lvl w:ilvl="0" w:tplc="54C8D7BC">
      <w:start w:val="1"/>
      <w:numFmt w:val="lowerLetter"/>
      <w:lvlText w:val="%1)"/>
      <w:lvlJc w:val="left"/>
      <w:pPr>
        <w:ind w:left="720" w:hanging="360"/>
      </w:pPr>
    </w:lvl>
    <w:lvl w:ilvl="1" w:tplc="EDFEC492">
      <w:start w:val="1"/>
      <w:numFmt w:val="lowerLetter"/>
      <w:lvlText w:val="%2."/>
      <w:lvlJc w:val="left"/>
      <w:pPr>
        <w:ind w:left="1440" w:hanging="360"/>
      </w:pPr>
    </w:lvl>
    <w:lvl w:ilvl="2" w:tplc="87E872FE">
      <w:start w:val="1"/>
      <w:numFmt w:val="lowerRoman"/>
      <w:lvlText w:val="%3."/>
      <w:lvlJc w:val="right"/>
      <w:pPr>
        <w:ind w:left="2160" w:hanging="180"/>
      </w:pPr>
    </w:lvl>
    <w:lvl w:ilvl="3" w:tplc="F20096CC">
      <w:start w:val="1"/>
      <w:numFmt w:val="decimal"/>
      <w:lvlText w:val="%4."/>
      <w:lvlJc w:val="left"/>
      <w:pPr>
        <w:ind w:left="2880" w:hanging="360"/>
      </w:pPr>
    </w:lvl>
    <w:lvl w:ilvl="4" w:tplc="860AB0D6">
      <w:start w:val="1"/>
      <w:numFmt w:val="lowerLetter"/>
      <w:lvlText w:val="%5."/>
      <w:lvlJc w:val="left"/>
      <w:pPr>
        <w:ind w:left="3600" w:hanging="360"/>
      </w:pPr>
    </w:lvl>
    <w:lvl w:ilvl="5" w:tplc="AAA86310">
      <w:start w:val="1"/>
      <w:numFmt w:val="lowerRoman"/>
      <w:lvlText w:val="%6."/>
      <w:lvlJc w:val="right"/>
      <w:pPr>
        <w:ind w:left="4320" w:hanging="180"/>
      </w:pPr>
    </w:lvl>
    <w:lvl w:ilvl="6" w:tplc="CBDEBF5C">
      <w:start w:val="1"/>
      <w:numFmt w:val="decimal"/>
      <w:lvlText w:val="%7."/>
      <w:lvlJc w:val="left"/>
      <w:pPr>
        <w:ind w:left="5040" w:hanging="360"/>
      </w:pPr>
    </w:lvl>
    <w:lvl w:ilvl="7" w:tplc="DD5EE226">
      <w:start w:val="1"/>
      <w:numFmt w:val="lowerLetter"/>
      <w:lvlText w:val="%8."/>
      <w:lvlJc w:val="left"/>
      <w:pPr>
        <w:ind w:left="5760" w:hanging="360"/>
      </w:pPr>
    </w:lvl>
    <w:lvl w:ilvl="8" w:tplc="7B501E60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711C91"/>
    <w:multiLevelType w:val="hybridMultilevel"/>
    <w:tmpl w:val="25DA8416"/>
    <w:lvl w:ilvl="0" w:tplc="AAAC0E22">
      <w:start w:val="1"/>
      <w:numFmt w:val="lowerLetter"/>
      <w:lvlText w:val="%1)"/>
      <w:lvlJc w:val="left"/>
      <w:pPr>
        <w:ind w:left="720" w:hanging="360"/>
      </w:pPr>
    </w:lvl>
    <w:lvl w:ilvl="1" w:tplc="813677F0">
      <w:start w:val="1"/>
      <w:numFmt w:val="lowerLetter"/>
      <w:lvlText w:val="%2."/>
      <w:lvlJc w:val="left"/>
      <w:pPr>
        <w:ind w:left="1440" w:hanging="360"/>
      </w:pPr>
    </w:lvl>
    <w:lvl w:ilvl="2" w:tplc="A0D23FCE">
      <w:start w:val="1"/>
      <w:numFmt w:val="lowerRoman"/>
      <w:lvlText w:val="%3."/>
      <w:lvlJc w:val="right"/>
      <w:pPr>
        <w:ind w:left="2160" w:hanging="180"/>
      </w:pPr>
    </w:lvl>
    <w:lvl w:ilvl="3" w:tplc="32321062">
      <w:start w:val="1"/>
      <w:numFmt w:val="decimal"/>
      <w:lvlText w:val="%4."/>
      <w:lvlJc w:val="left"/>
      <w:pPr>
        <w:ind w:left="2880" w:hanging="360"/>
      </w:pPr>
    </w:lvl>
    <w:lvl w:ilvl="4" w:tplc="DB2A5444">
      <w:start w:val="1"/>
      <w:numFmt w:val="lowerLetter"/>
      <w:lvlText w:val="%5."/>
      <w:lvlJc w:val="left"/>
      <w:pPr>
        <w:ind w:left="3600" w:hanging="360"/>
      </w:pPr>
    </w:lvl>
    <w:lvl w:ilvl="5" w:tplc="0C62722A">
      <w:start w:val="1"/>
      <w:numFmt w:val="lowerRoman"/>
      <w:lvlText w:val="%6."/>
      <w:lvlJc w:val="right"/>
      <w:pPr>
        <w:ind w:left="4320" w:hanging="180"/>
      </w:pPr>
    </w:lvl>
    <w:lvl w:ilvl="6" w:tplc="4704D9FE">
      <w:start w:val="1"/>
      <w:numFmt w:val="decimal"/>
      <w:lvlText w:val="%7."/>
      <w:lvlJc w:val="left"/>
      <w:pPr>
        <w:ind w:left="5040" w:hanging="360"/>
      </w:pPr>
    </w:lvl>
    <w:lvl w:ilvl="7" w:tplc="92F2E14C">
      <w:start w:val="1"/>
      <w:numFmt w:val="lowerLetter"/>
      <w:lvlText w:val="%8."/>
      <w:lvlJc w:val="left"/>
      <w:pPr>
        <w:ind w:left="5760" w:hanging="360"/>
      </w:pPr>
    </w:lvl>
    <w:lvl w:ilvl="8" w:tplc="D5C6AC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21"/>
  </w:num>
  <w:num w:numId="3">
    <w:abstractNumId w:val="48"/>
  </w:num>
  <w:num w:numId="4">
    <w:abstractNumId w:val="27"/>
  </w:num>
  <w:num w:numId="5">
    <w:abstractNumId w:val="0"/>
  </w:num>
  <w:num w:numId="6">
    <w:abstractNumId w:val="60"/>
  </w:num>
  <w:num w:numId="7">
    <w:abstractNumId w:val="19"/>
  </w:num>
  <w:num w:numId="8">
    <w:abstractNumId w:val="36"/>
  </w:num>
  <w:num w:numId="9">
    <w:abstractNumId w:val="11"/>
  </w:num>
  <w:num w:numId="10">
    <w:abstractNumId w:val="47"/>
  </w:num>
  <w:num w:numId="11">
    <w:abstractNumId w:val="39"/>
  </w:num>
  <w:num w:numId="12">
    <w:abstractNumId w:val="59"/>
  </w:num>
  <w:num w:numId="13">
    <w:abstractNumId w:val="38"/>
  </w:num>
  <w:num w:numId="14">
    <w:abstractNumId w:val="7"/>
  </w:num>
  <w:num w:numId="15">
    <w:abstractNumId w:val="5"/>
  </w:num>
  <w:num w:numId="16">
    <w:abstractNumId w:val="28"/>
  </w:num>
  <w:num w:numId="17">
    <w:abstractNumId w:val="62"/>
  </w:num>
  <w:num w:numId="18">
    <w:abstractNumId w:val="6"/>
  </w:num>
  <w:num w:numId="19">
    <w:abstractNumId w:val="57"/>
  </w:num>
  <w:num w:numId="20">
    <w:abstractNumId w:val="13"/>
  </w:num>
  <w:num w:numId="21">
    <w:abstractNumId w:val="61"/>
  </w:num>
  <w:num w:numId="22">
    <w:abstractNumId w:val="43"/>
  </w:num>
  <w:num w:numId="23">
    <w:abstractNumId w:val="42"/>
  </w:num>
  <w:num w:numId="24">
    <w:abstractNumId w:val="51"/>
  </w:num>
  <w:num w:numId="25">
    <w:abstractNumId w:val="20"/>
  </w:num>
  <w:num w:numId="26">
    <w:abstractNumId w:val="50"/>
  </w:num>
  <w:num w:numId="27">
    <w:abstractNumId w:val="45"/>
  </w:num>
  <w:num w:numId="28">
    <w:abstractNumId w:val="44"/>
  </w:num>
  <w:num w:numId="29">
    <w:abstractNumId w:val="54"/>
  </w:num>
  <w:num w:numId="30">
    <w:abstractNumId w:val="26"/>
  </w:num>
  <w:num w:numId="31">
    <w:abstractNumId w:val="41"/>
  </w:num>
  <w:num w:numId="32">
    <w:abstractNumId w:val="55"/>
  </w:num>
  <w:num w:numId="33">
    <w:abstractNumId w:val="8"/>
  </w:num>
  <w:num w:numId="34">
    <w:abstractNumId w:val="4"/>
  </w:num>
  <w:num w:numId="35">
    <w:abstractNumId w:val="58"/>
  </w:num>
  <w:num w:numId="36">
    <w:abstractNumId w:val="34"/>
  </w:num>
  <w:num w:numId="37">
    <w:abstractNumId w:val="23"/>
  </w:num>
  <w:num w:numId="38">
    <w:abstractNumId w:val="1"/>
  </w:num>
  <w:num w:numId="39">
    <w:abstractNumId w:val="33"/>
  </w:num>
  <w:num w:numId="40">
    <w:abstractNumId w:val="15"/>
  </w:num>
  <w:num w:numId="41">
    <w:abstractNumId w:val="31"/>
  </w:num>
  <w:num w:numId="42">
    <w:abstractNumId w:val="18"/>
  </w:num>
  <w:num w:numId="43">
    <w:abstractNumId w:val="32"/>
  </w:num>
  <w:num w:numId="44">
    <w:abstractNumId w:val="9"/>
  </w:num>
  <w:num w:numId="45">
    <w:abstractNumId w:val="53"/>
  </w:num>
  <w:num w:numId="46">
    <w:abstractNumId w:val="25"/>
  </w:num>
  <w:num w:numId="47">
    <w:abstractNumId w:val="12"/>
  </w:num>
  <w:num w:numId="48">
    <w:abstractNumId w:val="37"/>
  </w:num>
  <w:num w:numId="49">
    <w:abstractNumId w:val="46"/>
  </w:num>
  <w:num w:numId="50">
    <w:abstractNumId w:val="22"/>
  </w:num>
  <w:num w:numId="51">
    <w:abstractNumId w:val="40"/>
  </w:num>
  <w:num w:numId="52">
    <w:abstractNumId w:val="3"/>
  </w:num>
  <w:num w:numId="53">
    <w:abstractNumId w:val="30"/>
  </w:num>
  <w:num w:numId="54">
    <w:abstractNumId w:val="2"/>
  </w:num>
  <w:num w:numId="55">
    <w:abstractNumId w:val="14"/>
  </w:num>
  <w:num w:numId="56">
    <w:abstractNumId w:val="35"/>
  </w:num>
  <w:num w:numId="57">
    <w:abstractNumId w:val="24"/>
  </w:num>
  <w:num w:numId="58">
    <w:abstractNumId w:val="17"/>
  </w:num>
  <w:num w:numId="59">
    <w:abstractNumId w:val="52"/>
  </w:num>
  <w:num w:numId="60">
    <w:abstractNumId w:val="56"/>
  </w:num>
  <w:num w:numId="61">
    <w:abstractNumId w:val="29"/>
  </w:num>
  <w:num w:numId="62">
    <w:abstractNumId w:val="10"/>
  </w:num>
  <w:num w:numId="63">
    <w:abstractNumId w:val="16"/>
  </w:num>
  <w:numIdMacAtCleanup w:val="6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 Dias Oliveira Duraes">
    <w15:presenceInfo w15:providerId="None" w15:userId="Amanda Dias Oliveira Duraes"/>
  </w15:person>
  <w15:person w15:author="Alessandra Paulino">
    <w15:presenceInfo w15:providerId="Windows Live" w15:userId="99f02c6f84bd8a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47650F"/>
    <w:rsid w:val="0003C6DE"/>
    <w:rsid w:val="00052B23"/>
    <w:rsid w:val="0006554F"/>
    <w:rsid w:val="00067889"/>
    <w:rsid w:val="000B8193"/>
    <w:rsid w:val="000C0BB6"/>
    <w:rsid w:val="000E2210"/>
    <w:rsid w:val="000F4FCD"/>
    <w:rsid w:val="00106FB5"/>
    <w:rsid w:val="00142D31"/>
    <w:rsid w:val="001D1AFD"/>
    <w:rsid w:val="001D5428"/>
    <w:rsid w:val="001D5A29"/>
    <w:rsid w:val="001E1561"/>
    <w:rsid w:val="001E505C"/>
    <w:rsid w:val="001E56E9"/>
    <w:rsid w:val="001F7BF6"/>
    <w:rsid w:val="00256A97"/>
    <w:rsid w:val="0029531A"/>
    <w:rsid w:val="002A2FB0"/>
    <w:rsid w:val="002C424E"/>
    <w:rsid w:val="002D46E8"/>
    <w:rsid w:val="002E50BD"/>
    <w:rsid w:val="002F6E0B"/>
    <w:rsid w:val="003122EB"/>
    <w:rsid w:val="0032091A"/>
    <w:rsid w:val="00381A90"/>
    <w:rsid w:val="003A1665"/>
    <w:rsid w:val="003C2AA0"/>
    <w:rsid w:val="003C415B"/>
    <w:rsid w:val="003C6BA8"/>
    <w:rsid w:val="003E06C6"/>
    <w:rsid w:val="003E6527"/>
    <w:rsid w:val="004448F2"/>
    <w:rsid w:val="00450DBB"/>
    <w:rsid w:val="0047556C"/>
    <w:rsid w:val="00482DDC"/>
    <w:rsid w:val="004A6316"/>
    <w:rsid w:val="004B10D7"/>
    <w:rsid w:val="004B1E0F"/>
    <w:rsid w:val="004E0E7D"/>
    <w:rsid w:val="004F6C23"/>
    <w:rsid w:val="0052524B"/>
    <w:rsid w:val="005369E4"/>
    <w:rsid w:val="0058034F"/>
    <w:rsid w:val="0058331D"/>
    <w:rsid w:val="005A4E8B"/>
    <w:rsid w:val="005B2C7C"/>
    <w:rsid w:val="005D1C02"/>
    <w:rsid w:val="005E2DA3"/>
    <w:rsid w:val="005E54E4"/>
    <w:rsid w:val="00601F46"/>
    <w:rsid w:val="00607A6F"/>
    <w:rsid w:val="00630965"/>
    <w:rsid w:val="00633D9C"/>
    <w:rsid w:val="006472F1"/>
    <w:rsid w:val="006635B9"/>
    <w:rsid w:val="006658CF"/>
    <w:rsid w:val="006745A9"/>
    <w:rsid w:val="006A0D55"/>
    <w:rsid w:val="006C071A"/>
    <w:rsid w:val="006D5A11"/>
    <w:rsid w:val="006E26B6"/>
    <w:rsid w:val="00700929"/>
    <w:rsid w:val="007016E9"/>
    <w:rsid w:val="007554BE"/>
    <w:rsid w:val="00765105"/>
    <w:rsid w:val="00779DE8"/>
    <w:rsid w:val="007822E3"/>
    <w:rsid w:val="00786996"/>
    <w:rsid w:val="00787ABA"/>
    <w:rsid w:val="00790632"/>
    <w:rsid w:val="00796C57"/>
    <w:rsid w:val="007A0F99"/>
    <w:rsid w:val="007D4571"/>
    <w:rsid w:val="007E4DE6"/>
    <w:rsid w:val="007FECAB"/>
    <w:rsid w:val="00805AFD"/>
    <w:rsid w:val="0083455D"/>
    <w:rsid w:val="008572E5"/>
    <w:rsid w:val="00860CA3"/>
    <w:rsid w:val="008632B9"/>
    <w:rsid w:val="00874652"/>
    <w:rsid w:val="00883C8A"/>
    <w:rsid w:val="00893AD6"/>
    <w:rsid w:val="008A61FD"/>
    <w:rsid w:val="008C1B8F"/>
    <w:rsid w:val="008C6D7C"/>
    <w:rsid w:val="008E0456"/>
    <w:rsid w:val="00925315"/>
    <w:rsid w:val="00957535"/>
    <w:rsid w:val="009604D8"/>
    <w:rsid w:val="00975768"/>
    <w:rsid w:val="009B1B88"/>
    <w:rsid w:val="009B47B2"/>
    <w:rsid w:val="009F6AF9"/>
    <w:rsid w:val="00A43705"/>
    <w:rsid w:val="00A70560"/>
    <w:rsid w:val="00A718B6"/>
    <w:rsid w:val="00A7B3CF"/>
    <w:rsid w:val="00A81217"/>
    <w:rsid w:val="00A8223F"/>
    <w:rsid w:val="00A85FDD"/>
    <w:rsid w:val="00AA3595"/>
    <w:rsid w:val="00AB4357"/>
    <w:rsid w:val="00AD1D79"/>
    <w:rsid w:val="00AF0CF3"/>
    <w:rsid w:val="00B03ADD"/>
    <w:rsid w:val="00B152A3"/>
    <w:rsid w:val="00B36B2D"/>
    <w:rsid w:val="00B41485"/>
    <w:rsid w:val="00B43BAB"/>
    <w:rsid w:val="00B74DDF"/>
    <w:rsid w:val="00BA2E1B"/>
    <w:rsid w:val="00BB6D51"/>
    <w:rsid w:val="00BC2677"/>
    <w:rsid w:val="00BC6B03"/>
    <w:rsid w:val="00C17AAF"/>
    <w:rsid w:val="00C503E5"/>
    <w:rsid w:val="00C63E97"/>
    <w:rsid w:val="00C65CA8"/>
    <w:rsid w:val="00C8C425"/>
    <w:rsid w:val="00C91508"/>
    <w:rsid w:val="00CA2D8A"/>
    <w:rsid w:val="00CF2623"/>
    <w:rsid w:val="00D05438"/>
    <w:rsid w:val="00D34D18"/>
    <w:rsid w:val="00D519AC"/>
    <w:rsid w:val="00D84EAA"/>
    <w:rsid w:val="00DF7863"/>
    <w:rsid w:val="00E03F6A"/>
    <w:rsid w:val="00E0472D"/>
    <w:rsid w:val="00E6BB10"/>
    <w:rsid w:val="00E74BB3"/>
    <w:rsid w:val="00E85A80"/>
    <w:rsid w:val="00E87155"/>
    <w:rsid w:val="00E875FD"/>
    <w:rsid w:val="00EB76FA"/>
    <w:rsid w:val="00EC3682"/>
    <w:rsid w:val="00ED1A74"/>
    <w:rsid w:val="00ED3B53"/>
    <w:rsid w:val="00ED4523"/>
    <w:rsid w:val="00EDEB6E"/>
    <w:rsid w:val="00EF4979"/>
    <w:rsid w:val="00EF7884"/>
    <w:rsid w:val="00F207E4"/>
    <w:rsid w:val="00F50F98"/>
    <w:rsid w:val="00F52612"/>
    <w:rsid w:val="00F81C86"/>
    <w:rsid w:val="00FB2AF5"/>
    <w:rsid w:val="00FC5580"/>
    <w:rsid w:val="00FE5206"/>
    <w:rsid w:val="00FF56FA"/>
    <w:rsid w:val="0109794C"/>
    <w:rsid w:val="018E0FEE"/>
    <w:rsid w:val="01A58FEC"/>
    <w:rsid w:val="01A7DC17"/>
    <w:rsid w:val="01CBE55C"/>
    <w:rsid w:val="01FF3051"/>
    <w:rsid w:val="0204CC73"/>
    <w:rsid w:val="020A5A14"/>
    <w:rsid w:val="023B4BD9"/>
    <w:rsid w:val="02903C3D"/>
    <w:rsid w:val="029501E6"/>
    <w:rsid w:val="029952DF"/>
    <w:rsid w:val="02B00FFF"/>
    <w:rsid w:val="02B3CBF2"/>
    <w:rsid w:val="02CA3FD0"/>
    <w:rsid w:val="02DDA9D9"/>
    <w:rsid w:val="02FAFFBF"/>
    <w:rsid w:val="032482B4"/>
    <w:rsid w:val="033271A1"/>
    <w:rsid w:val="03504C38"/>
    <w:rsid w:val="035627F4"/>
    <w:rsid w:val="037F9EA3"/>
    <w:rsid w:val="03936EC6"/>
    <w:rsid w:val="039DA9F3"/>
    <w:rsid w:val="03A91801"/>
    <w:rsid w:val="03D40A16"/>
    <w:rsid w:val="03D78C2E"/>
    <w:rsid w:val="03F56D38"/>
    <w:rsid w:val="04041D7E"/>
    <w:rsid w:val="047B1A7C"/>
    <w:rsid w:val="0498288A"/>
    <w:rsid w:val="04F83DD8"/>
    <w:rsid w:val="0522BAB5"/>
    <w:rsid w:val="052B5EF6"/>
    <w:rsid w:val="053BC7CF"/>
    <w:rsid w:val="0544C0AF"/>
    <w:rsid w:val="056BFA93"/>
    <w:rsid w:val="056D5516"/>
    <w:rsid w:val="057C5281"/>
    <w:rsid w:val="0584E3EB"/>
    <w:rsid w:val="05A9B3C1"/>
    <w:rsid w:val="05B39486"/>
    <w:rsid w:val="05CA1366"/>
    <w:rsid w:val="05D207C0"/>
    <w:rsid w:val="05DAB851"/>
    <w:rsid w:val="05FDDF6E"/>
    <w:rsid w:val="06202C5E"/>
    <w:rsid w:val="0620B26E"/>
    <w:rsid w:val="06237D45"/>
    <w:rsid w:val="06261C52"/>
    <w:rsid w:val="0627218D"/>
    <w:rsid w:val="06618111"/>
    <w:rsid w:val="066224DD"/>
    <w:rsid w:val="067CBB0F"/>
    <w:rsid w:val="068D35B4"/>
    <w:rsid w:val="06EF2E2F"/>
    <w:rsid w:val="070446DA"/>
    <w:rsid w:val="07069EF4"/>
    <w:rsid w:val="072F6196"/>
    <w:rsid w:val="0742BD97"/>
    <w:rsid w:val="07525E16"/>
    <w:rsid w:val="0765A152"/>
    <w:rsid w:val="0766F8CB"/>
    <w:rsid w:val="0789BBB5"/>
    <w:rsid w:val="079752EA"/>
    <w:rsid w:val="0799174B"/>
    <w:rsid w:val="07AB6D77"/>
    <w:rsid w:val="07BE9B4A"/>
    <w:rsid w:val="07C025A2"/>
    <w:rsid w:val="07CB10C4"/>
    <w:rsid w:val="07E32C8D"/>
    <w:rsid w:val="07E9B733"/>
    <w:rsid w:val="0805E2C4"/>
    <w:rsid w:val="08195C1E"/>
    <w:rsid w:val="084249E6"/>
    <w:rsid w:val="086360C7"/>
    <w:rsid w:val="0891A31E"/>
    <w:rsid w:val="08942409"/>
    <w:rsid w:val="08AAD437"/>
    <w:rsid w:val="08AC8650"/>
    <w:rsid w:val="08ADF032"/>
    <w:rsid w:val="08B97C1F"/>
    <w:rsid w:val="08CB8221"/>
    <w:rsid w:val="08EB7F2B"/>
    <w:rsid w:val="08F4C9D6"/>
    <w:rsid w:val="0901D1F3"/>
    <w:rsid w:val="09254586"/>
    <w:rsid w:val="092D8222"/>
    <w:rsid w:val="09358030"/>
    <w:rsid w:val="093E13A2"/>
    <w:rsid w:val="094CEFA9"/>
    <w:rsid w:val="096C2EE9"/>
    <w:rsid w:val="09A378F1"/>
    <w:rsid w:val="09D0CDC8"/>
    <w:rsid w:val="09FDB3BC"/>
    <w:rsid w:val="0A024F1F"/>
    <w:rsid w:val="0A25162D"/>
    <w:rsid w:val="0A545FDD"/>
    <w:rsid w:val="0A580456"/>
    <w:rsid w:val="0A5F861B"/>
    <w:rsid w:val="0A9481F3"/>
    <w:rsid w:val="0A99F119"/>
    <w:rsid w:val="0A9E6ED6"/>
    <w:rsid w:val="0AF66177"/>
    <w:rsid w:val="0AF6EE68"/>
    <w:rsid w:val="0B086760"/>
    <w:rsid w:val="0B1BC9D7"/>
    <w:rsid w:val="0B4F7594"/>
    <w:rsid w:val="0B50FCE0"/>
    <w:rsid w:val="0B58520C"/>
    <w:rsid w:val="0B6F5983"/>
    <w:rsid w:val="0B7BF219"/>
    <w:rsid w:val="0BB3B16F"/>
    <w:rsid w:val="0BD473E3"/>
    <w:rsid w:val="0BE22E1F"/>
    <w:rsid w:val="0BFEB951"/>
    <w:rsid w:val="0C2ED247"/>
    <w:rsid w:val="0C4185D3"/>
    <w:rsid w:val="0C79966C"/>
    <w:rsid w:val="0C892106"/>
    <w:rsid w:val="0C966311"/>
    <w:rsid w:val="0CB61638"/>
    <w:rsid w:val="0CE5128C"/>
    <w:rsid w:val="0D086E8A"/>
    <w:rsid w:val="0D11DD53"/>
    <w:rsid w:val="0D3F932C"/>
    <w:rsid w:val="0DB04321"/>
    <w:rsid w:val="0DC3F148"/>
    <w:rsid w:val="0DDD2D31"/>
    <w:rsid w:val="0DF6506C"/>
    <w:rsid w:val="0E0EDC84"/>
    <w:rsid w:val="0E129BF6"/>
    <w:rsid w:val="0E1B96C7"/>
    <w:rsid w:val="0E2B943D"/>
    <w:rsid w:val="0E2E8F2A"/>
    <w:rsid w:val="0E6EA15F"/>
    <w:rsid w:val="0E911079"/>
    <w:rsid w:val="0EA8D2A4"/>
    <w:rsid w:val="0EBE23FF"/>
    <w:rsid w:val="0EDDDDE1"/>
    <w:rsid w:val="0EF4944E"/>
    <w:rsid w:val="0F2E153B"/>
    <w:rsid w:val="0F5FC1A9"/>
    <w:rsid w:val="0F626D8A"/>
    <w:rsid w:val="0FB08BEC"/>
    <w:rsid w:val="0FD11A56"/>
    <w:rsid w:val="10607B4D"/>
    <w:rsid w:val="106294AA"/>
    <w:rsid w:val="1079AE42"/>
    <w:rsid w:val="10A98D0C"/>
    <w:rsid w:val="10B074F8"/>
    <w:rsid w:val="10C8B03E"/>
    <w:rsid w:val="112A7B5D"/>
    <w:rsid w:val="114F7950"/>
    <w:rsid w:val="11757380"/>
    <w:rsid w:val="11956279"/>
    <w:rsid w:val="11AA78DF"/>
    <w:rsid w:val="11B1400B"/>
    <w:rsid w:val="11E9F6AC"/>
    <w:rsid w:val="11F6783A"/>
    <w:rsid w:val="12076175"/>
    <w:rsid w:val="1217814F"/>
    <w:rsid w:val="12273BC2"/>
    <w:rsid w:val="124E2597"/>
    <w:rsid w:val="127AEE4A"/>
    <w:rsid w:val="129A9B47"/>
    <w:rsid w:val="129E97B6"/>
    <w:rsid w:val="12B1F2EE"/>
    <w:rsid w:val="12B80A8F"/>
    <w:rsid w:val="12DD07C9"/>
    <w:rsid w:val="12F1F5B3"/>
    <w:rsid w:val="1317C0BD"/>
    <w:rsid w:val="13372FBD"/>
    <w:rsid w:val="134ADE5C"/>
    <w:rsid w:val="1352A86E"/>
    <w:rsid w:val="1364E147"/>
    <w:rsid w:val="139C772C"/>
    <w:rsid w:val="13C0CF53"/>
    <w:rsid w:val="13CDC884"/>
    <w:rsid w:val="13E7DE27"/>
    <w:rsid w:val="13FE0C08"/>
    <w:rsid w:val="1407F362"/>
    <w:rsid w:val="140DF87F"/>
    <w:rsid w:val="146F366E"/>
    <w:rsid w:val="14789CF4"/>
    <w:rsid w:val="147CA411"/>
    <w:rsid w:val="148DF85F"/>
    <w:rsid w:val="148E8E15"/>
    <w:rsid w:val="149432EB"/>
    <w:rsid w:val="149D5583"/>
    <w:rsid w:val="14CCC790"/>
    <w:rsid w:val="14DC7846"/>
    <w:rsid w:val="15147EC2"/>
    <w:rsid w:val="1519BD5C"/>
    <w:rsid w:val="154492F0"/>
    <w:rsid w:val="1550A97B"/>
    <w:rsid w:val="155CDB57"/>
    <w:rsid w:val="1563D5D2"/>
    <w:rsid w:val="15B13A23"/>
    <w:rsid w:val="15CBFB80"/>
    <w:rsid w:val="1600242B"/>
    <w:rsid w:val="16299675"/>
    <w:rsid w:val="163AC42A"/>
    <w:rsid w:val="166175DA"/>
    <w:rsid w:val="16A9189F"/>
    <w:rsid w:val="16AAD5CF"/>
    <w:rsid w:val="16BD7B43"/>
    <w:rsid w:val="172550BA"/>
    <w:rsid w:val="1756BDDE"/>
    <w:rsid w:val="1757B020"/>
    <w:rsid w:val="176D923E"/>
    <w:rsid w:val="1775B573"/>
    <w:rsid w:val="179785AD"/>
    <w:rsid w:val="17A652DB"/>
    <w:rsid w:val="17AA62FA"/>
    <w:rsid w:val="17B8FA52"/>
    <w:rsid w:val="17BC4826"/>
    <w:rsid w:val="17D68B9B"/>
    <w:rsid w:val="18006CA4"/>
    <w:rsid w:val="184FCEBA"/>
    <w:rsid w:val="185B45DF"/>
    <w:rsid w:val="18687C45"/>
    <w:rsid w:val="1893ED3A"/>
    <w:rsid w:val="189B2CD4"/>
    <w:rsid w:val="189B7694"/>
    <w:rsid w:val="18C64530"/>
    <w:rsid w:val="18CF2D9E"/>
    <w:rsid w:val="18DE7880"/>
    <w:rsid w:val="18F866F0"/>
    <w:rsid w:val="1906A3EF"/>
    <w:rsid w:val="1934B083"/>
    <w:rsid w:val="19447606"/>
    <w:rsid w:val="195A901E"/>
    <w:rsid w:val="19687A7B"/>
    <w:rsid w:val="19A5E85B"/>
    <w:rsid w:val="19C8AA68"/>
    <w:rsid w:val="19E7FDE6"/>
    <w:rsid w:val="19FD2592"/>
    <w:rsid w:val="1A07F50B"/>
    <w:rsid w:val="1A287E0E"/>
    <w:rsid w:val="1A97EAD9"/>
    <w:rsid w:val="1AA1BBF2"/>
    <w:rsid w:val="1AAD6993"/>
    <w:rsid w:val="1B2754BA"/>
    <w:rsid w:val="1B370692"/>
    <w:rsid w:val="1B39DB27"/>
    <w:rsid w:val="1B47CF70"/>
    <w:rsid w:val="1B88D209"/>
    <w:rsid w:val="1BB912D9"/>
    <w:rsid w:val="1BC271DC"/>
    <w:rsid w:val="1BC286E6"/>
    <w:rsid w:val="1BD11C74"/>
    <w:rsid w:val="1C17B71A"/>
    <w:rsid w:val="1C1C71DF"/>
    <w:rsid w:val="1C1EB018"/>
    <w:rsid w:val="1C379048"/>
    <w:rsid w:val="1C5B7F19"/>
    <w:rsid w:val="1C809FBD"/>
    <w:rsid w:val="1C906C26"/>
    <w:rsid w:val="1C955ACC"/>
    <w:rsid w:val="1CC3251B"/>
    <w:rsid w:val="1CD5B4A3"/>
    <w:rsid w:val="1CD89845"/>
    <w:rsid w:val="1CEFAE0E"/>
    <w:rsid w:val="1CFDA181"/>
    <w:rsid w:val="1D0653E3"/>
    <w:rsid w:val="1D168649"/>
    <w:rsid w:val="1D2FDCDB"/>
    <w:rsid w:val="1D6D61CB"/>
    <w:rsid w:val="1D84DFB1"/>
    <w:rsid w:val="1DE19089"/>
    <w:rsid w:val="1E0E317C"/>
    <w:rsid w:val="1E115479"/>
    <w:rsid w:val="1E3D7931"/>
    <w:rsid w:val="1E635D09"/>
    <w:rsid w:val="1E895A6C"/>
    <w:rsid w:val="1EA30D42"/>
    <w:rsid w:val="1EB8F959"/>
    <w:rsid w:val="1EFF2907"/>
    <w:rsid w:val="1F111AE0"/>
    <w:rsid w:val="1F1E9B2E"/>
    <w:rsid w:val="1F21D2CF"/>
    <w:rsid w:val="1F37E031"/>
    <w:rsid w:val="1F3E36EF"/>
    <w:rsid w:val="1F4C7009"/>
    <w:rsid w:val="1F7D60EA"/>
    <w:rsid w:val="1F7FE22E"/>
    <w:rsid w:val="1F8CE307"/>
    <w:rsid w:val="1FB7F29D"/>
    <w:rsid w:val="1FD6E592"/>
    <w:rsid w:val="1FDB0B9C"/>
    <w:rsid w:val="200E1F07"/>
    <w:rsid w:val="203752AC"/>
    <w:rsid w:val="2051B815"/>
    <w:rsid w:val="205E209C"/>
    <w:rsid w:val="207123DD"/>
    <w:rsid w:val="207AFA34"/>
    <w:rsid w:val="2080A5FA"/>
    <w:rsid w:val="208C83FC"/>
    <w:rsid w:val="20AA873F"/>
    <w:rsid w:val="20AE75FF"/>
    <w:rsid w:val="20B493A2"/>
    <w:rsid w:val="21090B5F"/>
    <w:rsid w:val="210B3593"/>
    <w:rsid w:val="211A61D0"/>
    <w:rsid w:val="21242A4F"/>
    <w:rsid w:val="2126696E"/>
    <w:rsid w:val="212B7907"/>
    <w:rsid w:val="2139D7D1"/>
    <w:rsid w:val="21583C83"/>
    <w:rsid w:val="2165020E"/>
    <w:rsid w:val="216BF3E2"/>
    <w:rsid w:val="217EF363"/>
    <w:rsid w:val="218C0897"/>
    <w:rsid w:val="219559BA"/>
    <w:rsid w:val="21AB8643"/>
    <w:rsid w:val="21C92C3F"/>
    <w:rsid w:val="2203BDF2"/>
    <w:rsid w:val="2203E3B4"/>
    <w:rsid w:val="2213CBEF"/>
    <w:rsid w:val="221C765B"/>
    <w:rsid w:val="221C872B"/>
    <w:rsid w:val="2236C4B0"/>
    <w:rsid w:val="22439F97"/>
    <w:rsid w:val="22506403"/>
    <w:rsid w:val="226F7456"/>
    <w:rsid w:val="22716E50"/>
    <w:rsid w:val="2285D719"/>
    <w:rsid w:val="228A5931"/>
    <w:rsid w:val="2296ED0D"/>
    <w:rsid w:val="229A2095"/>
    <w:rsid w:val="22C139BD"/>
    <w:rsid w:val="2322B6C0"/>
    <w:rsid w:val="234756A4"/>
    <w:rsid w:val="234B7228"/>
    <w:rsid w:val="2354489F"/>
    <w:rsid w:val="235960F5"/>
    <w:rsid w:val="23625F91"/>
    <w:rsid w:val="2370A1AF"/>
    <w:rsid w:val="238C6A7C"/>
    <w:rsid w:val="23A87E73"/>
    <w:rsid w:val="243A12E2"/>
    <w:rsid w:val="2450D70F"/>
    <w:rsid w:val="245F39A3"/>
    <w:rsid w:val="24909524"/>
    <w:rsid w:val="24CB9BB7"/>
    <w:rsid w:val="24DA117F"/>
    <w:rsid w:val="24F244BE"/>
    <w:rsid w:val="25341073"/>
    <w:rsid w:val="253542FA"/>
    <w:rsid w:val="253B8476"/>
    <w:rsid w:val="253EA04F"/>
    <w:rsid w:val="25421917"/>
    <w:rsid w:val="2580BC06"/>
    <w:rsid w:val="259CB268"/>
    <w:rsid w:val="25A22FA6"/>
    <w:rsid w:val="25BC3BAF"/>
    <w:rsid w:val="25DFB222"/>
    <w:rsid w:val="25F48FF4"/>
    <w:rsid w:val="25F92D71"/>
    <w:rsid w:val="263E6ABB"/>
    <w:rsid w:val="264F80C1"/>
    <w:rsid w:val="266591AF"/>
    <w:rsid w:val="26837505"/>
    <w:rsid w:val="2683C651"/>
    <w:rsid w:val="26968A11"/>
    <w:rsid w:val="26BF8FB7"/>
    <w:rsid w:val="27086C36"/>
    <w:rsid w:val="2729AD13"/>
    <w:rsid w:val="2729C9B9"/>
    <w:rsid w:val="27B2FF5C"/>
    <w:rsid w:val="27C12513"/>
    <w:rsid w:val="27DC92FF"/>
    <w:rsid w:val="284816C2"/>
    <w:rsid w:val="286C19E8"/>
    <w:rsid w:val="28805036"/>
    <w:rsid w:val="288BABC6"/>
    <w:rsid w:val="2890143C"/>
    <w:rsid w:val="2893D223"/>
    <w:rsid w:val="28B46A90"/>
    <w:rsid w:val="28B95013"/>
    <w:rsid w:val="28BF2948"/>
    <w:rsid w:val="28C565E6"/>
    <w:rsid w:val="28C57D74"/>
    <w:rsid w:val="28D9D068"/>
    <w:rsid w:val="294D6836"/>
    <w:rsid w:val="29546271"/>
    <w:rsid w:val="29693BB4"/>
    <w:rsid w:val="2973A20E"/>
    <w:rsid w:val="2982F2D7"/>
    <w:rsid w:val="299F0AE5"/>
    <w:rsid w:val="29A56AFC"/>
    <w:rsid w:val="29A8F6D1"/>
    <w:rsid w:val="29B564D1"/>
    <w:rsid w:val="29B8FCCE"/>
    <w:rsid w:val="29BEA1D3"/>
    <w:rsid w:val="29C56D9A"/>
    <w:rsid w:val="29CDF459"/>
    <w:rsid w:val="29E4EB52"/>
    <w:rsid w:val="29F21772"/>
    <w:rsid w:val="2A01A59C"/>
    <w:rsid w:val="2A0B15D7"/>
    <w:rsid w:val="2A233D07"/>
    <w:rsid w:val="2A25797B"/>
    <w:rsid w:val="2A41DBAE"/>
    <w:rsid w:val="2A567DD2"/>
    <w:rsid w:val="2A5CB5EE"/>
    <w:rsid w:val="2A5FE896"/>
    <w:rsid w:val="2AA0A946"/>
    <w:rsid w:val="2AA53570"/>
    <w:rsid w:val="2AAB85AD"/>
    <w:rsid w:val="2AF9B949"/>
    <w:rsid w:val="2B0F71F0"/>
    <w:rsid w:val="2B298EF0"/>
    <w:rsid w:val="2B3ECB8C"/>
    <w:rsid w:val="2B65E0C0"/>
    <w:rsid w:val="2B6893DA"/>
    <w:rsid w:val="2B9300DA"/>
    <w:rsid w:val="2BF79E83"/>
    <w:rsid w:val="2C1CB69E"/>
    <w:rsid w:val="2C421985"/>
    <w:rsid w:val="2C462B7C"/>
    <w:rsid w:val="2C50573F"/>
    <w:rsid w:val="2C562F0B"/>
    <w:rsid w:val="2C57F179"/>
    <w:rsid w:val="2C733FC7"/>
    <w:rsid w:val="2C801B62"/>
    <w:rsid w:val="2CBCF41A"/>
    <w:rsid w:val="2CD6FC74"/>
    <w:rsid w:val="2CF0FDCF"/>
    <w:rsid w:val="2D0856DA"/>
    <w:rsid w:val="2D1947A6"/>
    <w:rsid w:val="2D34C5CE"/>
    <w:rsid w:val="2D44E61E"/>
    <w:rsid w:val="2D4BA1FD"/>
    <w:rsid w:val="2D4DD185"/>
    <w:rsid w:val="2D6D4281"/>
    <w:rsid w:val="2D8DD0CC"/>
    <w:rsid w:val="2DA1B5CC"/>
    <w:rsid w:val="2DCF0A03"/>
    <w:rsid w:val="2DEE0E13"/>
    <w:rsid w:val="2DEE4242"/>
    <w:rsid w:val="2DF94858"/>
    <w:rsid w:val="2DFB8D34"/>
    <w:rsid w:val="2E016958"/>
    <w:rsid w:val="2E080044"/>
    <w:rsid w:val="2E1F222F"/>
    <w:rsid w:val="2E2D35E3"/>
    <w:rsid w:val="2E3A594E"/>
    <w:rsid w:val="2E52FCC5"/>
    <w:rsid w:val="2E92658D"/>
    <w:rsid w:val="2EB51807"/>
    <w:rsid w:val="2EB8286B"/>
    <w:rsid w:val="2ED5B621"/>
    <w:rsid w:val="2EDD218E"/>
    <w:rsid w:val="2EE563F5"/>
    <w:rsid w:val="2F30EEB9"/>
    <w:rsid w:val="2F5C5B2C"/>
    <w:rsid w:val="2F6FD57E"/>
    <w:rsid w:val="2FB6AAA6"/>
    <w:rsid w:val="2FBCE20B"/>
    <w:rsid w:val="2FC547C5"/>
    <w:rsid w:val="2FCBFF58"/>
    <w:rsid w:val="2FFB2CB8"/>
    <w:rsid w:val="300F3363"/>
    <w:rsid w:val="30368F5C"/>
    <w:rsid w:val="307E115B"/>
    <w:rsid w:val="30D4A53A"/>
    <w:rsid w:val="30E37086"/>
    <w:rsid w:val="30F281E2"/>
    <w:rsid w:val="3101D5E9"/>
    <w:rsid w:val="3128AA4C"/>
    <w:rsid w:val="312C8414"/>
    <w:rsid w:val="312FDE79"/>
    <w:rsid w:val="3161B51A"/>
    <w:rsid w:val="316E4446"/>
    <w:rsid w:val="31752D9A"/>
    <w:rsid w:val="3181CC86"/>
    <w:rsid w:val="31941513"/>
    <w:rsid w:val="31C177DE"/>
    <w:rsid w:val="31CAE590"/>
    <w:rsid w:val="31F51BCA"/>
    <w:rsid w:val="31F8E576"/>
    <w:rsid w:val="328D7BBC"/>
    <w:rsid w:val="329FA29B"/>
    <w:rsid w:val="32B831E5"/>
    <w:rsid w:val="32EA46C4"/>
    <w:rsid w:val="32FCB47D"/>
    <w:rsid w:val="33136D44"/>
    <w:rsid w:val="33438F3C"/>
    <w:rsid w:val="334ABF9A"/>
    <w:rsid w:val="3369F2CC"/>
    <w:rsid w:val="337C3AEE"/>
    <w:rsid w:val="338D9DFE"/>
    <w:rsid w:val="3394949D"/>
    <w:rsid w:val="339CC87B"/>
    <w:rsid w:val="339ED8D5"/>
    <w:rsid w:val="33A5ACF7"/>
    <w:rsid w:val="33A9D26C"/>
    <w:rsid w:val="33BAE381"/>
    <w:rsid w:val="33BBDFB6"/>
    <w:rsid w:val="33C285FD"/>
    <w:rsid w:val="34040058"/>
    <w:rsid w:val="34066810"/>
    <w:rsid w:val="34338219"/>
    <w:rsid w:val="34550462"/>
    <w:rsid w:val="3465AD11"/>
    <w:rsid w:val="347741C8"/>
    <w:rsid w:val="349481ED"/>
    <w:rsid w:val="3494A98F"/>
    <w:rsid w:val="3497BA95"/>
    <w:rsid w:val="349D10FC"/>
    <w:rsid w:val="349DD12E"/>
    <w:rsid w:val="34B9BCE4"/>
    <w:rsid w:val="34DDB8DA"/>
    <w:rsid w:val="350C3004"/>
    <w:rsid w:val="351E6942"/>
    <w:rsid w:val="3533082A"/>
    <w:rsid w:val="35344BC4"/>
    <w:rsid w:val="354B0B4D"/>
    <w:rsid w:val="3592094D"/>
    <w:rsid w:val="3594DA89"/>
    <w:rsid w:val="35A29B3D"/>
    <w:rsid w:val="35A7333C"/>
    <w:rsid w:val="35E934CD"/>
    <w:rsid w:val="361B60EC"/>
    <w:rsid w:val="361BCD93"/>
    <w:rsid w:val="36338AF6"/>
    <w:rsid w:val="364BD3CA"/>
    <w:rsid w:val="3652FE7F"/>
    <w:rsid w:val="365F41FA"/>
    <w:rsid w:val="3674CD7A"/>
    <w:rsid w:val="367BF71A"/>
    <w:rsid w:val="367F27AC"/>
    <w:rsid w:val="367F4D6E"/>
    <w:rsid w:val="36ADFDA8"/>
    <w:rsid w:val="36B3DBB0"/>
    <w:rsid w:val="36D09A7A"/>
    <w:rsid w:val="36DFF6FC"/>
    <w:rsid w:val="36FC9145"/>
    <w:rsid w:val="370B39FF"/>
    <w:rsid w:val="3719AF1D"/>
    <w:rsid w:val="371B8AB5"/>
    <w:rsid w:val="3732D67F"/>
    <w:rsid w:val="37396DD7"/>
    <w:rsid w:val="3781074B"/>
    <w:rsid w:val="37922ECD"/>
    <w:rsid w:val="37A80601"/>
    <w:rsid w:val="37AB793F"/>
    <w:rsid w:val="38063E9D"/>
    <w:rsid w:val="380ADE0F"/>
    <w:rsid w:val="38250393"/>
    <w:rsid w:val="38598217"/>
    <w:rsid w:val="385B3004"/>
    <w:rsid w:val="38A2CA74"/>
    <w:rsid w:val="38CA6D81"/>
    <w:rsid w:val="38CC7B4B"/>
    <w:rsid w:val="38D4835C"/>
    <w:rsid w:val="38E394E3"/>
    <w:rsid w:val="38E3C5F5"/>
    <w:rsid w:val="38EA26DB"/>
    <w:rsid w:val="392356EB"/>
    <w:rsid w:val="394CE48E"/>
    <w:rsid w:val="39500FED"/>
    <w:rsid w:val="39684D03"/>
    <w:rsid w:val="3972AB06"/>
    <w:rsid w:val="39B6587A"/>
    <w:rsid w:val="39C36EA1"/>
    <w:rsid w:val="39D4A978"/>
    <w:rsid w:val="3A3AB4F0"/>
    <w:rsid w:val="3A45A1BE"/>
    <w:rsid w:val="3A46E251"/>
    <w:rsid w:val="3A754230"/>
    <w:rsid w:val="3A760C60"/>
    <w:rsid w:val="3AB7F1AD"/>
    <w:rsid w:val="3ACA4A61"/>
    <w:rsid w:val="3ACF7468"/>
    <w:rsid w:val="3ADFA6C3"/>
    <w:rsid w:val="3AE42CFB"/>
    <w:rsid w:val="3B2001DB"/>
    <w:rsid w:val="3B2A4B5C"/>
    <w:rsid w:val="3B5C8511"/>
    <w:rsid w:val="3B80ED4B"/>
    <w:rsid w:val="3B9B2360"/>
    <w:rsid w:val="3B9CC5C8"/>
    <w:rsid w:val="3B9D1B08"/>
    <w:rsid w:val="3BA6A42C"/>
    <w:rsid w:val="3BDF5B2C"/>
    <w:rsid w:val="3BE70A61"/>
    <w:rsid w:val="3C062BB1"/>
    <w:rsid w:val="3C13CA67"/>
    <w:rsid w:val="3C28FAD5"/>
    <w:rsid w:val="3C321D65"/>
    <w:rsid w:val="3C6ECD1D"/>
    <w:rsid w:val="3C7165AC"/>
    <w:rsid w:val="3C868045"/>
    <w:rsid w:val="3C9D196D"/>
    <w:rsid w:val="3CE52B1D"/>
    <w:rsid w:val="3CEDF93C"/>
    <w:rsid w:val="3D37A974"/>
    <w:rsid w:val="3D39663A"/>
    <w:rsid w:val="3D42B5A4"/>
    <w:rsid w:val="3D4582EF"/>
    <w:rsid w:val="3D4B598C"/>
    <w:rsid w:val="3D97FF9D"/>
    <w:rsid w:val="3DAE1480"/>
    <w:rsid w:val="3DB0A91A"/>
    <w:rsid w:val="3DC490D6"/>
    <w:rsid w:val="3DE153AF"/>
    <w:rsid w:val="3E049805"/>
    <w:rsid w:val="3E0ECDAB"/>
    <w:rsid w:val="3E2B531D"/>
    <w:rsid w:val="3E2D6204"/>
    <w:rsid w:val="3E66385D"/>
    <w:rsid w:val="3E82A8E0"/>
    <w:rsid w:val="3E9C5160"/>
    <w:rsid w:val="3EBD3101"/>
    <w:rsid w:val="3ED1FE32"/>
    <w:rsid w:val="3EE69D53"/>
    <w:rsid w:val="3F019237"/>
    <w:rsid w:val="3F2CF508"/>
    <w:rsid w:val="3F39AF05"/>
    <w:rsid w:val="3F49E4E1"/>
    <w:rsid w:val="3F4D2AFD"/>
    <w:rsid w:val="3F6B45EA"/>
    <w:rsid w:val="3F8847BB"/>
    <w:rsid w:val="3F952AB1"/>
    <w:rsid w:val="3F9CB7F9"/>
    <w:rsid w:val="3FCB590D"/>
    <w:rsid w:val="3FDFA58D"/>
    <w:rsid w:val="3FEDCBF5"/>
    <w:rsid w:val="3FF51C17"/>
    <w:rsid w:val="401987C8"/>
    <w:rsid w:val="402AC29F"/>
    <w:rsid w:val="402E653B"/>
    <w:rsid w:val="4057DE9F"/>
    <w:rsid w:val="405D96A8"/>
    <w:rsid w:val="406EE449"/>
    <w:rsid w:val="40CCC6D3"/>
    <w:rsid w:val="40D573D3"/>
    <w:rsid w:val="40E5B542"/>
    <w:rsid w:val="413EBD71"/>
    <w:rsid w:val="4142C9F2"/>
    <w:rsid w:val="414EB7BE"/>
    <w:rsid w:val="416F3348"/>
    <w:rsid w:val="41BBF0CA"/>
    <w:rsid w:val="41D910D7"/>
    <w:rsid w:val="41DDCD58"/>
    <w:rsid w:val="41F83185"/>
    <w:rsid w:val="42089533"/>
    <w:rsid w:val="422AEA2C"/>
    <w:rsid w:val="4231E9D2"/>
    <w:rsid w:val="423A3A05"/>
    <w:rsid w:val="42717FDE"/>
    <w:rsid w:val="4285BD75"/>
    <w:rsid w:val="429DA4FC"/>
    <w:rsid w:val="429FA7AA"/>
    <w:rsid w:val="42C31E1D"/>
    <w:rsid w:val="42F77C45"/>
    <w:rsid w:val="431DE0CA"/>
    <w:rsid w:val="43344AFF"/>
    <w:rsid w:val="43546CA1"/>
    <w:rsid w:val="43594DDB"/>
    <w:rsid w:val="43620737"/>
    <w:rsid w:val="436A8359"/>
    <w:rsid w:val="439B12EE"/>
    <w:rsid w:val="43DF09C8"/>
    <w:rsid w:val="43F1F6D3"/>
    <w:rsid w:val="43FD4E27"/>
    <w:rsid w:val="440ABC90"/>
    <w:rsid w:val="44A0A31C"/>
    <w:rsid w:val="44E348DC"/>
    <w:rsid w:val="44E7A049"/>
    <w:rsid w:val="44F28B75"/>
    <w:rsid w:val="4518556A"/>
    <w:rsid w:val="4532D379"/>
    <w:rsid w:val="453ECC2C"/>
    <w:rsid w:val="4542C7C9"/>
    <w:rsid w:val="4582BDC4"/>
    <w:rsid w:val="45A6D0F4"/>
    <w:rsid w:val="45A97609"/>
    <w:rsid w:val="45AA196B"/>
    <w:rsid w:val="45AD4F80"/>
    <w:rsid w:val="45D3902B"/>
    <w:rsid w:val="45E1CB73"/>
    <w:rsid w:val="46238DDE"/>
    <w:rsid w:val="465B7B33"/>
    <w:rsid w:val="46665ED2"/>
    <w:rsid w:val="467C3BE8"/>
    <w:rsid w:val="4696095B"/>
    <w:rsid w:val="46C95F85"/>
    <w:rsid w:val="46DD8CFA"/>
    <w:rsid w:val="46EAED91"/>
    <w:rsid w:val="46F65C52"/>
    <w:rsid w:val="473C0857"/>
    <w:rsid w:val="475CC0BE"/>
    <w:rsid w:val="47A1AA2C"/>
    <w:rsid w:val="47DFCCE0"/>
    <w:rsid w:val="47EFF6AB"/>
    <w:rsid w:val="48113463"/>
    <w:rsid w:val="481F5B04"/>
    <w:rsid w:val="483883DD"/>
    <w:rsid w:val="484B8421"/>
    <w:rsid w:val="48669BE0"/>
    <w:rsid w:val="48726618"/>
    <w:rsid w:val="4881815A"/>
    <w:rsid w:val="48A4B5D7"/>
    <w:rsid w:val="48ED6452"/>
    <w:rsid w:val="490BCF3C"/>
    <w:rsid w:val="490EE92E"/>
    <w:rsid w:val="49106F1A"/>
    <w:rsid w:val="493D9733"/>
    <w:rsid w:val="497361E3"/>
    <w:rsid w:val="49764242"/>
    <w:rsid w:val="497D4AFE"/>
    <w:rsid w:val="498F8FB0"/>
    <w:rsid w:val="49EF8EF0"/>
    <w:rsid w:val="4A2AB817"/>
    <w:rsid w:val="4A4288E4"/>
    <w:rsid w:val="4A46CE2F"/>
    <w:rsid w:val="4A66CEF0"/>
    <w:rsid w:val="4A83075E"/>
    <w:rsid w:val="4AA9D5E3"/>
    <w:rsid w:val="4AC029AB"/>
    <w:rsid w:val="4AD05F87"/>
    <w:rsid w:val="4AD47585"/>
    <w:rsid w:val="4AE3FA2D"/>
    <w:rsid w:val="4AF59A04"/>
    <w:rsid w:val="4B028E2A"/>
    <w:rsid w:val="4B05ACDB"/>
    <w:rsid w:val="4B1EE84D"/>
    <w:rsid w:val="4B5F5638"/>
    <w:rsid w:val="4B703A2B"/>
    <w:rsid w:val="4B9AC441"/>
    <w:rsid w:val="4BA1D75F"/>
    <w:rsid w:val="4BAF7779"/>
    <w:rsid w:val="4BB5CEF9"/>
    <w:rsid w:val="4BDC5699"/>
    <w:rsid w:val="4C29EE31"/>
    <w:rsid w:val="4C4166CA"/>
    <w:rsid w:val="4C480FDC"/>
    <w:rsid w:val="4C5CA54E"/>
    <w:rsid w:val="4C61D36B"/>
    <w:rsid w:val="4C9E9EB0"/>
    <w:rsid w:val="4CBB0FF6"/>
    <w:rsid w:val="4CDBB0AD"/>
    <w:rsid w:val="4CF36AF2"/>
    <w:rsid w:val="4CF9A7DF"/>
    <w:rsid w:val="4D186360"/>
    <w:rsid w:val="4D26EBA3"/>
    <w:rsid w:val="4D43F820"/>
    <w:rsid w:val="4D44C4F1"/>
    <w:rsid w:val="4D50E78D"/>
    <w:rsid w:val="4D5DC356"/>
    <w:rsid w:val="4D73A90B"/>
    <w:rsid w:val="4D785035"/>
    <w:rsid w:val="4D9B5F91"/>
    <w:rsid w:val="4D9FEFB7"/>
    <w:rsid w:val="4DA3819B"/>
    <w:rsid w:val="4DBBB5C3"/>
    <w:rsid w:val="4DC17134"/>
    <w:rsid w:val="4E046C4A"/>
    <w:rsid w:val="4E387470"/>
    <w:rsid w:val="4E4D116D"/>
    <w:rsid w:val="4E4F248F"/>
    <w:rsid w:val="4E55E6FF"/>
    <w:rsid w:val="4E7102C5"/>
    <w:rsid w:val="4E9B0FC4"/>
    <w:rsid w:val="4EA33E65"/>
    <w:rsid w:val="4EA84AE1"/>
    <w:rsid w:val="4ED4716A"/>
    <w:rsid w:val="4EDC8A48"/>
    <w:rsid w:val="4EE46415"/>
    <w:rsid w:val="4F51983C"/>
    <w:rsid w:val="4F6008AB"/>
    <w:rsid w:val="4F71F3F2"/>
    <w:rsid w:val="4FB233AD"/>
    <w:rsid w:val="4FF2CB7F"/>
    <w:rsid w:val="501099E4"/>
    <w:rsid w:val="50437903"/>
    <w:rsid w:val="505BD4CF"/>
    <w:rsid w:val="5093CC21"/>
    <w:rsid w:val="509E4F7C"/>
    <w:rsid w:val="50A75D4E"/>
    <w:rsid w:val="50AFBD24"/>
    <w:rsid w:val="50B4D1F8"/>
    <w:rsid w:val="50F60A41"/>
    <w:rsid w:val="51191767"/>
    <w:rsid w:val="512FF0AF"/>
    <w:rsid w:val="51309765"/>
    <w:rsid w:val="5132E390"/>
    <w:rsid w:val="51376E41"/>
    <w:rsid w:val="51A6C485"/>
    <w:rsid w:val="51CBAE65"/>
    <w:rsid w:val="51CD1902"/>
    <w:rsid w:val="51D236E6"/>
    <w:rsid w:val="51DFD5DE"/>
    <w:rsid w:val="51E4A450"/>
    <w:rsid w:val="5202CE37"/>
    <w:rsid w:val="5232FCA0"/>
    <w:rsid w:val="523CC790"/>
    <w:rsid w:val="526632AF"/>
    <w:rsid w:val="526A73DB"/>
    <w:rsid w:val="527638BA"/>
    <w:rsid w:val="52795D2E"/>
    <w:rsid w:val="529BBF6B"/>
    <w:rsid w:val="529F8310"/>
    <w:rsid w:val="52E2F794"/>
    <w:rsid w:val="52E6295A"/>
    <w:rsid w:val="52F0C241"/>
    <w:rsid w:val="52F2D0AA"/>
    <w:rsid w:val="5310337B"/>
    <w:rsid w:val="53301C17"/>
    <w:rsid w:val="533CC889"/>
    <w:rsid w:val="534C762E"/>
    <w:rsid w:val="535C2F20"/>
    <w:rsid w:val="538C1EFF"/>
    <w:rsid w:val="53A50145"/>
    <w:rsid w:val="53A94E87"/>
    <w:rsid w:val="53B9FF3B"/>
    <w:rsid w:val="53BD33C4"/>
    <w:rsid w:val="53C276E4"/>
    <w:rsid w:val="53E421E2"/>
    <w:rsid w:val="53E98ACB"/>
    <w:rsid w:val="540AB9E4"/>
    <w:rsid w:val="542C45CA"/>
    <w:rsid w:val="5460A1D1"/>
    <w:rsid w:val="546C4A1E"/>
    <w:rsid w:val="54708191"/>
    <w:rsid w:val="547B57CB"/>
    <w:rsid w:val="549D117A"/>
    <w:rsid w:val="54B3F577"/>
    <w:rsid w:val="54B7F6F4"/>
    <w:rsid w:val="54C52883"/>
    <w:rsid w:val="54C5C1BA"/>
    <w:rsid w:val="54DE7E56"/>
    <w:rsid w:val="54E1B0A2"/>
    <w:rsid w:val="54F02EF6"/>
    <w:rsid w:val="54FE89CA"/>
    <w:rsid w:val="5530E929"/>
    <w:rsid w:val="554C773E"/>
    <w:rsid w:val="555B7A26"/>
    <w:rsid w:val="556A05EA"/>
    <w:rsid w:val="558DAF87"/>
    <w:rsid w:val="55D7940E"/>
    <w:rsid w:val="55F08F31"/>
    <w:rsid w:val="55F1A17B"/>
    <w:rsid w:val="55FD91A6"/>
    <w:rsid w:val="560ADF64"/>
    <w:rsid w:val="564E7BB4"/>
    <w:rsid w:val="564F3B4D"/>
    <w:rsid w:val="5667322A"/>
    <w:rsid w:val="567A35A8"/>
    <w:rsid w:val="569329FB"/>
    <w:rsid w:val="56A61D49"/>
    <w:rsid w:val="56AE829E"/>
    <w:rsid w:val="56B84DA4"/>
    <w:rsid w:val="56C0DD9D"/>
    <w:rsid w:val="56E15234"/>
    <w:rsid w:val="56F6606B"/>
    <w:rsid w:val="56F8DF9A"/>
    <w:rsid w:val="5700A94B"/>
    <w:rsid w:val="571E20EB"/>
    <w:rsid w:val="57239205"/>
    <w:rsid w:val="573903C4"/>
    <w:rsid w:val="57496B92"/>
    <w:rsid w:val="578858EB"/>
    <w:rsid w:val="57BB7D8B"/>
    <w:rsid w:val="57CC2F12"/>
    <w:rsid w:val="57E0241C"/>
    <w:rsid w:val="58195164"/>
    <w:rsid w:val="582DBB03"/>
    <w:rsid w:val="582EC06E"/>
    <w:rsid w:val="5854AF75"/>
    <w:rsid w:val="585EDD83"/>
    <w:rsid w:val="5895BFCE"/>
    <w:rsid w:val="58A075FD"/>
    <w:rsid w:val="58C011C6"/>
    <w:rsid w:val="58E4B6CC"/>
    <w:rsid w:val="58E595B2"/>
    <w:rsid w:val="58EB8C98"/>
    <w:rsid w:val="59141520"/>
    <w:rsid w:val="59342309"/>
    <w:rsid w:val="597ECA93"/>
    <w:rsid w:val="59885F65"/>
    <w:rsid w:val="59CBDC63"/>
    <w:rsid w:val="59EBF671"/>
    <w:rsid w:val="59F5899F"/>
    <w:rsid w:val="5A00089D"/>
    <w:rsid w:val="5A2E4007"/>
    <w:rsid w:val="5A52909E"/>
    <w:rsid w:val="5A609A34"/>
    <w:rsid w:val="5A916C98"/>
    <w:rsid w:val="5A92137D"/>
    <w:rsid w:val="5A9A7201"/>
    <w:rsid w:val="5AC6E0E4"/>
    <w:rsid w:val="5AD3AAC4"/>
    <w:rsid w:val="5AF0A208"/>
    <w:rsid w:val="5B8428D4"/>
    <w:rsid w:val="5BBBB8C2"/>
    <w:rsid w:val="5BBEADCD"/>
    <w:rsid w:val="5BDF849D"/>
    <w:rsid w:val="5BFB6FD4"/>
    <w:rsid w:val="5C6E8AC8"/>
    <w:rsid w:val="5C77DF28"/>
    <w:rsid w:val="5C78E5BD"/>
    <w:rsid w:val="5C813108"/>
    <w:rsid w:val="5CCED6D8"/>
    <w:rsid w:val="5CCF348E"/>
    <w:rsid w:val="5D031166"/>
    <w:rsid w:val="5D266AE7"/>
    <w:rsid w:val="5D479F7B"/>
    <w:rsid w:val="5D6C082B"/>
    <w:rsid w:val="5D6F67C2"/>
    <w:rsid w:val="5D784065"/>
    <w:rsid w:val="5D7D174E"/>
    <w:rsid w:val="5DF482D8"/>
    <w:rsid w:val="5E2842CA"/>
    <w:rsid w:val="5E2D68F4"/>
    <w:rsid w:val="5E426263"/>
    <w:rsid w:val="5E5F8C76"/>
    <w:rsid w:val="5E755915"/>
    <w:rsid w:val="5E761A79"/>
    <w:rsid w:val="5E841063"/>
    <w:rsid w:val="5E95925E"/>
    <w:rsid w:val="5EB3B44C"/>
    <w:rsid w:val="5EDEDAC4"/>
    <w:rsid w:val="5EEE45F1"/>
    <w:rsid w:val="5F1B6970"/>
    <w:rsid w:val="5F2E0BFD"/>
    <w:rsid w:val="5F2E2ED9"/>
    <w:rsid w:val="5F5547A7"/>
    <w:rsid w:val="5F75D0AA"/>
    <w:rsid w:val="5FA3BED1"/>
    <w:rsid w:val="5FBB98C7"/>
    <w:rsid w:val="5FBC2BE4"/>
    <w:rsid w:val="5FFD30C2"/>
    <w:rsid w:val="600981EF"/>
    <w:rsid w:val="60112976"/>
    <w:rsid w:val="60412F7E"/>
    <w:rsid w:val="604147A7"/>
    <w:rsid w:val="6062783E"/>
    <w:rsid w:val="607A3286"/>
    <w:rsid w:val="60CAE8AD"/>
    <w:rsid w:val="60D47983"/>
    <w:rsid w:val="61156BA4"/>
    <w:rsid w:val="61425A79"/>
    <w:rsid w:val="61589132"/>
    <w:rsid w:val="6165BB8C"/>
    <w:rsid w:val="6170D9DD"/>
    <w:rsid w:val="617666B0"/>
    <w:rsid w:val="6176CC85"/>
    <w:rsid w:val="617BF76D"/>
    <w:rsid w:val="619A244C"/>
    <w:rsid w:val="61A294E1"/>
    <w:rsid w:val="61B5B1CB"/>
    <w:rsid w:val="621B8FA3"/>
    <w:rsid w:val="6220B985"/>
    <w:rsid w:val="623A7E22"/>
    <w:rsid w:val="623E33EF"/>
    <w:rsid w:val="629D9078"/>
    <w:rsid w:val="62B3D5F4"/>
    <w:rsid w:val="6315749C"/>
    <w:rsid w:val="631D85BD"/>
    <w:rsid w:val="63246D51"/>
    <w:rsid w:val="63289FBA"/>
    <w:rsid w:val="63411D09"/>
    <w:rsid w:val="634C9DFE"/>
    <w:rsid w:val="6353E4AF"/>
    <w:rsid w:val="63767405"/>
    <w:rsid w:val="638504F8"/>
    <w:rsid w:val="63BF7251"/>
    <w:rsid w:val="63C75FD7"/>
    <w:rsid w:val="63D89AAE"/>
    <w:rsid w:val="63E3C985"/>
    <w:rsid w:val="63F71752"/>
    <w:rsid w:val="641BF435"/>
    <w:rsid w:val="64202D67"/>
    <w:rsid w:val="6444A56A"/>
    <w:rsid w:val="64731107"/>
    <w:rsid w:val="647EC3D0"/>
    <w:rsid w:val="6496D965"/>
    <w:rsid w:val="649B9A3F"/>
    <w:rsid w:val="64A2E07F"/>
    <w:rsid w:val="64A5EAE9"/>
    <w:rsid w:val="64AAA3F2"/>
    <w:rsid w:val="64CECDFA"/>
    <w:rsid w:val="64DA298A"/>
    <w:rsid w:val="6507000E"/>
    <w:rsid w:val="6511E2BD"/>
    <w:rsid w:val="65154A7C"/>
    <w:rsid w:val="651F41C2"/>
    <w:rsid w:val="65417689"/>
    <w:rsid w:val="654A07DB"/>
    <w:rsid w:val="65721EE4"/>
    <w:rsid w:val="65C74D6E"/>
    <w:rsid w:val="65DD6D78"/>
    <w:rsid w:val="65F3DB15"/>
    <w:rsid w:val="6650C2C2"/>
    <w:rsid w:val="6656171F"/>
    <w:rsid w:val="665DF451"/>
    <w:rsid w:val="668B8571"/>
    <w:rsid w:val="66A41085"/>
    <w:rsid w:val="66ADC5B2"/>
    <w:rsid w:val="66C18ED7"/>
    <w:rsid w:val="67482B8F"/>
    <w:rsid w:val="6758CAF2"/>
    <w:rsid w:val="675DAE12"/>
    <w:rsid w:val="67761E2F"/>
    <w:rsid w:val="67855458"/>
    <w:rsid w:val="67A395A6"/>
    <w:rsid w:val="67D9EBF9"/>
    <w:rsid w:val="67E36086"/>
    <w:rsid w:val="67F2DD72"/>
    <w:rsid w:val="6811D665"/>
    <w:rsid w:val="6842EA81"/>
    <w:rsid w:val="68534146"/>
    <w:rsid w:val="685FEEEE"/>
    <w:rsid w:val="68977785"/>
    <w:rsid w:val="68A918F0"/>
    <w:rsid w:val="68D8F464"/>
    <w:rsid w:val="68F9ACA6"/>
    <w:rsid w:val="68FEEE30"/>
    <w:rsid w:val="690F21B4"/>
    <w:rsid w:val="691B16A7"/>
    <w:rsid w:val="6936AD74"/>
    <w:rsid w:val="693F5EED"/>
    <w:rsid w:val="6989B80C"/>
    <w:rsid w:val="69B290B7"/>
    <w:rsid w:val="69D6389E"/>
    <w:rsid w:val="69DDE7C0"/>
    <w:rsid w:val="6A459007"/>
    <w:rsid w:val="6A4E1F9D"/>
    <w:rsid w:val="6A697CD4"/>
    <w:rsid w:val="6A90DE8F"/>
    <w:rsid w:val="6A937DDB"/>
    <w:rsid w:val="6AB95578"/>
    <w:rsid w:val="6AF47451"/>
    <w:rsid w:val="6B0976E3"/>
    <w:rsid w:val="6B0ACA77"/>
    <w:rsid w:val="6B0CE094"/>
    <w:rsid w:val="6B1CE065"/>
    <w:rsid w:val="6B1FA159"/>
    <w:rsid w:val="6B2276C8"/>
    <w:rsid w:val="6B2E356D"/>
    <w:rsid w:val="6B53148E"/>
    <w:rsid w:val="6BDF2048"/>
    <w:rsid w:val="6BE8AD9D"/>
    <w:rsid w:val="6C054E2C"/>
    <w:rsid w:val="6C12C736"/>
    <w:rsid w:val="6C5A01BA"/>
    <w:rsid w:val="6C6B0A1F"/>
    <w:rsid w:val="6C6CC335"/>
    <w:rsid w:val="6C725AB1"/>
    <w:rsid w:val="6C850D20"/>
    <w:rsid w:val="6C9044B2"/>
    <w:rsid w:val="6C932B8D"/>
    <w:rsid w:val="6CA22535"/>
    <w:rsid w:val="6CB7325A"/>
    <w:rsid w:val="6CC00CF5"/>
    <w:rsid w:val="6CCA9D46"/>
    <w:rsid w:val="6CCFB56E"/>
    <w:rsid w:val="6CF4F5E2"/>
    <w:rsid w:val="6D0120E5"/>
    <w:rsid w:val="6D336011"/>
    <w:rsid w:val="6D51F161"/>
    <w:rsid w:val="6D6863F1"/>
    <w:rsid w:val="6D966D8D"/>
    <w:rsid w:val="6DBA3658"/>
    <w:rsid w:val="6DC70C75"/>
    <w:rsid w:val="6DD734A0"/>
    <w:rsid w:val="6DE124BF"/>
    <w:rsid w:val="6DF9AECD"/>
    <w:rsid w:val="6E0778F0"/>
    <w:rsid w:val="6E09E4A9"/>
    <w:rsid w:val="6E14A570"/>
    <w:rsid w:val="6E164F8B"/>
    <w:rsid w:val="6E1C5E23"/>
    <w:rsid w:val="6E1E3AC6"/>
    <w:rsid w:val="6E3A33DA"/>
    <w:rsid w:val="6E412F0D"/>
    <w:rsid w:val="6E552202"/>
    <w:rsid w:val="6E5D292F"/>
    <w:rsid w:val="6E5EB877"/>
    <w:rsid w:val="6E821A58"/>
    <w:rsid w:val="6E97492C"/>
    <w:rsid w:val="6EB4536B"/>
    <w:rsid w:val="6EF7615F"/>
    <w:rsid w:val="6EFCD532"/>
    <w:rsid w:val="6F15D123"/>
    <w:rsid w:val="6F4A7EC2"/>
    <w:rsid w:val="6F52557E"/>
    <w:rsid w:val="6F6B650C"/>
    <w:rsid w:val="6FA2AAE1"/>
    <w:rsid w:val="6FA725C8"/>
    <w:rsid w:val="6FC7E574"/>
    <w:rsid w:val="6FDE276C"/>
    <w:rsid w:val="6FE672E0"/>
    <w:rsid w:val="6FF7ADB7"/>
    <w:rsid w:val="6FFF36D4"/>
    <w:rsid w:val="7001A690"/>
    <w:rsid w:val="7015C788"/>
    <w:rsid w:val="7022C70B"/>
    <w:rsid w:val="70332D01"/>
    <w:rsid w:val="70457A22"/>
    <w:rsid w:val="706B10DF"/>
    <w:rsid w:val="7081F2EA"/>
    <w:rsid w:val="708EF7A0"/>
    <w:rsid w:val="710360E2"/>
    <w:rsid w:val="7104430B"/>
    <w:rsid w:val="7131D50F"/>
    <w:rsid w:val="71393D15"/>
    <w:rsid w:val="71443D8D"/>
    <w:rsid w:val="71537186"/>
    <w:rsid w:val="71556D6B"/>
    <w:rsid w:val="71A8947E"/>
    <w:rsid w:val="71B5C191"/>
    <w:rsid w:val="71C82226"/>
    <w:rsid w:val="71D09AEC"/>
    <w:rsid w:val="71FF92AD"/>
    <w:rsid w:val="7206D134"/>
    <w:rsid w:val="720A7D27"/>
    <w:rsid w:val="72400925"/>
    <w:rsid w:val="725CF0B7"/>
    <w:rsid w:val="72E81693"/>
    <w:rsid w:val="72F373D7"/>
    <w:rsid w:val="72FE875A"/>
    <w:rsid w:val="73007CBE"/>
    <w:rsid w:val="732A0932"/>
    <w:rsid w:val="732A25D8"/>
    <w:rsid w:val="732C50A1"/>
    <w:rsid w:val="73785885"/>
    <w:rsid w:val="73967358"/>
    <w:rsid w:val="739BF966"/>
    <w:rsid w:val="73B2433C"/>
    <w:rsid w:val="73BFD099"/>
    <w:rsid w:val="74078749"/>
    <w:rsid w:val="74082343"/>
    <w:rsid w:val="741FED7A"/>
    <w:rsid w:val="743583F0"/>
    <w:rsid w:val="74655964"/>
    <w:rsid w:val="746E8812"/>
    <w:rsid w:val="74754DE0"/>
    <w:rsid w:val="7483967F"/>
    <w:rsid w:val="74C5E0AD"/>
    <w:rsid w:val="74CFA9B2"/>
    <w:rsid w:val="750EE6D9"/>
    <w:rsid w:val="7519B2AB"/>
    <w:rsid w:val="7527EBC5"/>
    <w:rsid w:val="7555640D"/>
    <w:rsid w:val="7561F171"/>
    <w:rsid w:val="756A1169"/>
    <w:rsid w:val="7572C299"/>
    <w:rsid w:val="75872C04"/>
    <w:rsid w:val="759D8CC2"/>
    <w:rsid w:val="75B4A458"/>
    <w:rsid w:val="7611EC65"/>
    <w:rsid w:val="761FA27C"/>
    <w:rsid w:val="7627A4DB"/>
    <w:rsid w:val="764A4565"/>
    <w:rsid w:val="76568C29"/>
    <w:rsid w:val="7662DD44"/>
    <w:rsid w:val="768CF3A2"/>
    <w:rsid w:val="76D859B0"/>
    <w:rsid w:val="7701C478"/>
    <w:rsid w:val="7712D838"/>
    <w:rsid w:val="77191304"/>
    <w:rsid w:val="77217A80"/>
    <w:rsid w:val="772E2487"/>
    <w:rsid w:val="773F52A7"/>
    <w:rsid w:val="775E53CF"/>
    <w:rsid w:val="77774C03"/>
    <w:rsid w:val="7788932D"/>
    <w:rsid w:val="778AAD85"/>
    <w:rsid w:val="77A3E8CC"/>
    <w:rsid w:val="77BA07EA"/>
    <w:rsid w:val="77C4F8E0"/>
    <w:rsid w:val="77D88799"/>
    <w:rsid w:val="77FF8FEE"/>
    <w:rsid w:val="7803014F"/>
    <w:rsid w:val="7812AD5D"/>
    <w:rsid w:val="782AEF77"/>
    <w:rsid w:val="784389C3"/>
    <w:rsid w:val="7862482B"/>
    <w:rsid w:val="7884DBE2"/>
    <w:rsid w:val="78A54E4A"/>
    <w:rsid w:val="78B842DA"/>
    <w:rsid w:val="78BFE370"/>
    <w:rsid w:val="78C299D5"/>
    <w:rsid w:val="78D8EC2A"/>
    <w:rsid w:val="78D92034"/>
    <w:rsid w:val="78D970FF"/>
    <w:rsid w:val="7903AB6F"/>
    <w:rsid w:val="7918DE4F"/>
    <w:rsid w:val="7927C22C"/>
    <w:rsid w:val="792A2C1C"/>
    <w:rsid w:val="793CE6F4"/>
    <w:rsid w:val="7963B3B8"/>
    <w:rsid w:val="796B7DAE"/>
    <w:rsid w:val="797423DB"/>
    <w:rsid w:val="798B8F5A"/>
    <w:rsid w:val="79AF45AD"/>
    <w:rsid w:val="79C4451C"/>
    <w:rsid w:val="79CCFC36"/>
    <w:rsid w:val="79DA0F47"/>
    <w:rsid w:val="79ECB72A"/>
    <w:rsid w:val="79F5F436"/>
    <w:rsid w:val="79FB83A9"/>
    <w:rsid w:val="7A0322E7"/>
    <w:rsid w:val="7A05B4DC"/>
    <w:rsid w:val="7A11E319"/>
    <w:rsid w:val="7A70FDE5"/>
    <w:rsid w:val="7A901820"/>
    <w:rsid w:val="7AB27869"/>
    <w:rsid w:val="7ACDEE41"/>
    <w:rsid w:val="7AD45A7C"/>
    <w:rsid w:val="7AE2D74F"/>
    <w:rsid w:val="7B3F8D75"/>
    <w:rsid w:val="7B617D04"/>
    <w:rsid w:val="7B8B6F55"/>
    <w:rsid w:val="7B9FE8CD"/>
    <w:rsid w:val="7BD961BB"/>
    <w:rsid w:val="7BE17CA6"/>
    <w:rsid w:val="7C0EE7E6"/>
    <w:rsid w:val="7C28C865"/>
    <w:rsid w:val="7C2ECDDE"/>
    <w:rsid w:val="7C300147"/>
    <w:rsid w:val="7C64D3C6"/>
    <w:rsid w:val="7C7BEFBC"/>
    <w:rsid w:val="7CC25B3B"/>
    <w:rsid w:val="7D0B731C"/>
    <w:rsid w:val="7D47650F"/>
    <w:rsid w:val="7D72B5DA"/>
    <w:rsid w:val="7DA89EA7"/>
    <w:rsid w:val="7DCCCED3"/>
    <w:rsid w:val="7DEDCA07"/>
    <w:rsid w:val="7E04085F"/>
    <w:rsid w:val="7E126534"/>
    <w:rsid w:val="7E297CB6"/>
    <w:rsid w:val="7E5F007D"/>
    <w:rsid w:val="7E6D4873"/>
    <w:rsid w:val="7E73C898"/>
    <w:rsid w:val="7EBA11EB"/>
    <w:rsid w:val="7ED00367"/>
    <w:rsid w:val="7EDE3B53"/>
    <w:rsid w:val="7EE1BBCA"/>
    <w:rsid w:val="7EF4B457"/>
    <w:rsid w:val="7EF53DE4"/>
    <w:rsid w:val="7EFD83F2"/>
    <w:rsid w:val="7EFDB683"/>
    <w:rsid w:val="7EFE0404"/>
    <w:rsid w:val="7F0C905E"/>
    <w:rsid w:val="7F23A7E0"/>
    <w:rsid w:val="7F470D6A"/>
    <w:rsid w:val="7F563712"/>
    <w:rsid w:val="7F6965B4"/>
    <w:rsid w:val="7F799184"/>
    <w:rsid w:val="7F9955D7"/>
    <w:rsid w:val="7FB83536"/>
    <w:rsid w:val="7FC35EFC"/>
    <w:rsid w:val="7FEC606F"/>
    <w:rsid w:val="7FFAD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650F"/>
  <w15:chartTrackingRefBased/>
  <w15:docId w15:val="{8D9F80E9-CE43-45E3-9652-2A6F6182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56A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56A9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56A9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6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6A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7594</Words>
  <Characters>41009</Characters>
  <Application>Microsoft Office Word</Application>
  <DocSecurity>0</DocSecurity>
  <Lines>341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 Durães</dc:creator>
  <cp:keywords/>
  <dc:description/>
  <cp:lastModifiedBy>Amanda Dias Oliveira Duraes</cp:lastModifiedBy>
  <cp:revision>2</cp:revision>
  <dcterms:created xsi:type="dcterms:W3CDTF">2021-05-05T02:18:00Z</dcterms:created>
  <dcterms:modified xsi:type="dcterms:W3CDTF">2021-05-05T02:18:00Z</dcterms:modified>
</cp:coreProperties>
</file>